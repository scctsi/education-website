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DD" w:rsidRDefault="00C664DD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Clinical Data for Translational Science Research; Bioinformatics and High-Density Data,</w:t>
      </w:r>
      <w:r w:rsidR="00D44411" w:rsidRPr="00D44411">
        <w:rPr>
          <w:rFonts w:cs="Arial"/>
          <w:color w:val="000000"/>
          <w:sz w:val="28"/>
          <w:szCs w:val="28"/>
        </w:rPr>
        <w:t xml:space="preserve"> Session </w:t>
      </w:r>
      <w:r>
        <w:rPr>
          <w:rFonts w:cs="Arial"/>
          <w:color w:val="000000"/>
          <w:sz w:val="28"/>
          <w:szCs w:val="28"/>
        </w:rPr>
        <w:t>3</w:t>
      </w:r>
    </w:p>
    <w:p w:rsidR="00667026" w:rsidRDefault="00462C7F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These online</w:t>
      </w:r>
      <w:r w:rsidR="00B02DEA">
        <w:rPr>
          <w:rFonts w:cs="Arial"/>
          <w:color w:val="000000"/>
          <w:sz w:val="22"/>
          <w:szCs w:val="22"/>
        </w:rPr>
        <w:t xml:space="preserve"> video</w:t>
      </w:r>
      <w:r>
        <w:rPr>
          <w:rFonts w:cs="Arial"/>
          <w:color w:val="000000"/>
          <w:sz w:val="22"/>
          <w:szCs w:val="22"/>
        </w:rPr>
        <w:t xml:space="preserve"> lectures</w:t>
      </w:r>
      <w:r w:rsidR="00A02B84">
        <w:rPr>
          <w:rFonts w:cs="Arial"/>
          <w:color w:val="000000"/>
          <w:sz w:val="22"/>
          <w:szCs w:val="22"/>
        </w:rPr>
        <w:t xml:space="preserve"> </w:t>
      </w:r>
      <w:r w:rsidR="00432853">
        <w:rPr>
          <w:rFonts w:cs="Arial"/>
          <w:color w:val="000000"/>
          <w:sz w:val="22"/>
          <w:szCs w:val="22"/>
        </w:rPr>
        <w:t>describe</w:t>
      </w:r>
      <w:r w:rsidR="00A02B84">
        <w:rPr>
          <w:rFonts w:cs="Arial"/>
          <w:color w:val="000000"/>
          <w:sz w:val="22"/>
          <w:szCs w:val="22"/>
        </w:rPr>
        <w:t xml:space="preserve"> the </w:t>
      </w:r>
      <w:r w:rsidR="00DF6D23">
        <w:rPr>
          <w:rFonts w:cs="Arial"/>
          <w:color w:val="000000"/>
          <w:sz w:val="22"/>
          <w:szCs w:val="22"/>
        </w:rPr>
        <w:t>increasi</w:t>
      </w:r>
      <w:r w:rsidR="00B02DEA">
        <w:rPr>
          <w:rFonts w:cs="Arial"/>
          <w:color w:val="000000"/>
          <w:sz w:val="22"/>
          <w:szCs w:val="22"/>
        </w:rPr>
        <w:t xml:space="preserve">ngly rich </w:t>
      </w:r>
      <w:r>
        <w:rPr>
          <w:rFonts w:cs="Arial"/>
          <w:color w:val="000000"/>
          <w:sz w:val="22"/>
          <w:szCs w:val="22"/>
        </w:rPr>
        <w:t>sources of</w:t>
      </w:r>
      <w:r w:rsidR="000F2081">
        <w:rPr>
          <w:rFonts w:cs="Arial"/>
          <w:color w:val="000000"/>
          <w:sz w:val="22"/>
          <w:szCs w:val="22"/>
        </w:rPr>
        <w:t xml:space="preserve"> health</w:t>
      </w:r>
      <w:r>
        <w:rPr>
          <w:rFonts w:cs="Arial"/>
          <w:color w:val="000000"/>
          <w:sz w:val="22"/>
          <w:szCs w:val="22"/>
        </w:rPr>
        <w:t xml:space="preserve"> </w:t>
      </w:r>
      <w:r w:rsidR="00A02B84">
        <w:rPr>
          <w:rFonts w:cs="Arial"/>
          <w:color w:val="000000"/>
          <w:sz w:val="22"/>
          <w:szCs w:val="22"/>
        </w:rPr>
        <w:t>data</w:t>
      </w:r>
      <w:r w:rsidR="008F4136">
        <w:rPr>
          <w:rFonts w:cs="Arial"/>
          <w:color w:val="000000"/>
          <w:sz w:val="22"/>
          <w:szCs w:val="22"/>
        </w:rPr>
        <w:t xml:space="preserve">, such as electronic health records, available for scientific investigation by clinical and translational researchers, and introduces the methods and issues surrounding their use. </w:t>
      </w:r>
      <w:r w:rsidR="00432853">
        <w:rPr>
          <w:rFonts w:cs="Arial"/>
          <w:color w:val="000000"/>
          <w:sz w:val="22"/>
          <w:szCs w:val="22"/>
        </w:rPr>
        <w:t xml:space="preserve">The </w:t>
      </w:r>
      <w:r w:rsidR="008F4136">
        <w:rPr>
          <w:rFonts w:cs="Arial"/>
          <w:color w:val="000000"/>
          <w:sz w:val="22"/>
          <w:szCs w:val="22"/>
        </w:rPr>
        <w:t xml:space="preserve">lecturer also </w:t>
      </w:r>
      <w:r w:rsidR="00667026">
        <w:rPr>
          <w:rFonts w:cs="Arial"/>
          <w:color w:val="000000"/>
          <w:sz w:val="22"/>
          <w:szCs w:val="22"/>
        </w:rPr>
        <w:t>review</w:t>
      </w:r>
      <w:r w:rsidR="00B02DEA">
        <w:rPr>
          <w:rFonts w:cs="Arial"/>
          <w:color w:val="000000"/>
          <w:sz w:val="22"/>
          <w:szCs w:val="22"/>
        </w:rPr>
        <w:t xml:space="preserve">s </w:t>
      </w:r>
      <w:r w:rsidR="00432853">
        <w:rPr>
          <w:rFonts w:cs="Arial"/>
          <w:color w:val="000000"/>
          <w:sz w:val="22"/>
          <w:szCs w:val="22"/>
        </w:rPr>
        <w:t xml:space="preserve">bioinformatic tools </w:t>
      </w:r>
      <w:r w:rsidR="000F2081">
        <w:rPr>
          <w:rFonts w:cs="Arial"/>
          <w:color w:val="000000"/>
          <w:sz w:val="22"/>
          <w:szCs w:val="22"/>
        </w:rPr>
        <w:t xml:space="preserve">and </w:t>
      </w:r>
      <w:r w:rsidR="00667026">
        <w:rPr>
          <w:rFonts w:cs="Arial"/>
          <w:color w:val="000000"/>
          <w:sz w:val="22"/>
          <w:szCs w:val="22"/>
        </w:rPr>
        <w:t>information technologies</w:t>
      </w:r>
      <w:r w:rsidR="000F2081">
        <w:rPr>
          <w:rFonts w:cs="Arial"/>
          <w:color w:val="000000"/>
          <w:sz w:val="22"/>
          <w:szCs w:val="22"/>
        </w:rPr>
        <w:t xml:space="preserve"> that </w:t>
      </w:r>
      <w:r w:rsidR="009034AF">
        <w:rPr>
          <w:rFonts w:cs="Arial"/>
          <w:color w:val="000000"/>
          <w:sz w:val="22"/>
          <w:szCs w:val="22"/>
        </w:rPr>
        <w:t xml:space="preserve">leverage </w:t>
      </w:r>
      <w:r w:rsidR="00B02DEA">
        <w:rPr>
          <w:rFonts w:cs="Arial"/>
          <w:color w:val="000000"/>
          <w:sz w:val="22"/>
          <w:szCs w:val="22"/>
        </w:rPr>
        <w:t>high-density experimental data</w:t>
      </w:r>
      <w:r w:rsidR="000F2081">
        <w:rPr>
          <w:rFonts w:cs="Arial"/>
          <w:color w:val="000000"/>
          <w:sz w:val="22"/>
          <w:szCs w:val="22"/>
        </w:rPr>
        <w:t>, with a focus on</w:t>
      </w:r>
      <w:r w:rsidR="005D1467">
        <w:rPr>
          <w:rFonts w:cs="Arial"/>
          <w:color w:val="000000"/>
          <w:sz w:val="22"/>
          <w:szCs w:val="22"/>
        </w:rPr>
        <w:t xml:space="preserve"> analysis of the human genome.</w:t>
      </w:r>
    </w:p>
    <w:p w:rsidR="008F4136" w:rsidRDefault="008F4136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color w:val="000000"/>
          <w:sz w:val="22"/>
          <w:szCs w:val="22"/>
        </w:rPr>
      </w:pPr>
    </w:p>
    <w:p w:rsidR="008A48A1" w:rsidRPr="008A48A1" w:rsidRDefault="008A48A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color w:val="000000"/>
          <w:sz w:val="22"/>
          <w:szCs w:val="22"/>
        </w:rPr>
      </w:pPr>
      <w:r w:rsidRPr="008A48A1">
        <w:rPr>
          <w:rFonts w:cs="Arial"/>
          <w:b/>
          <w:color w:val="000000"/>
          <w:sz w:val="22"/>
          <w:szCs w:val="22"/>
        </w:rPr>
        <w:t>About this Resource</w:t>
      </w:r>
    </w:p>
    <w:p w:rsidR="00D9630B" w:rsidRDefault="000F208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C</w:t>
      </w:r>
      <w:r w:rsidR="009560B1">
        <w:rPr>
          <w:rFonts w:cs="Arial"/>
          <w:bCs/>
          <w:color w:val="000000"/>
          <w:sz w:val="22"/>
          <w:szCs w:val="22"/>
        </w:rPr>
        <w:t>omputer databases</w:t>
      </w:r>
      <w:r w:rsidR="000E72C6" w:rsidRPr="00BF4A91">
        <w:rPr>
          <w:rFonts w:cs="Arial"/>
          <w:bCs/>
          <w:color w:val="000000"/>
          <w:sz w:val="22"/>
          <w:szCs w:val="22"/>
        </w:rPr>
        <w:t xml:space="preserve"> and info</w:t>
      </w:r>
      <w:r w:rsidR="00172833" w:rsidRPr="00BF4A91">
        <w:rPr>
          <w:rFonts w:cs="Arial"/>
          <w:bCs/>
          <w:color w:val="000000"/>
          <w:sz w:val="22"/>
          <w:szCs w:val="22"/>
        </w:rPr>
        <w:t xml:space="preserve">rmation systems </w:t>
      </w:r>
      <w:r>
        <w:rPr>
          <w:rFonts w:cs="Arial"/>
          <w:bCs/>
          <w:color w:val="000000"/>
          <w:sz w:val="22"/>
          <w:szCs w:val="22"/>
        </w:rPr>
        <w:t xml:space="preserve">have transformed </w:t>
      </w:r>
      <w:r w:rsidR="00D9630B">
        <w:rPr>
          <w:rFonts w:cs="Arial"/>
          <w:bCs/>
          <w:color w:val="000000"/>
          <w:sz w:val="22"/>
          <w:szCs w:val="22"/>
        </w:rPr>
        <w:t>virt</w:t>
      </w:r>
      <w:r w:rsidR="00382AFB">
        <w:rPr>
          <w:rFonts w:cs="Arial"/>
          <w:bCs/>
          <w:color w:val="000000"/>
          <w:sz w:val="22"/>
          <w:szCs w:val="22"/>
        </w:rPr>
        <w:t>u</w:t>
      </w:r>
      <w:r w:rsidR="00D9630B">
        <w:rPr>
          <w:rFonts w:cs="Arial"/>
          <w:bCs/>
          <w:color w:val="000000"/>
          <w:sz w:val="22"/>
          <w:szCs w:val="22"/>
        </w:rPr>
        <w:t>ally</w:t>
      </w:r>
      <w:r>
        <w:rPr>
          <w:rFonts w:cs="Arial"/>
          <w:bCs/>
          <w:color w:val="000000"/>
          <w:sz w:val="22"/>
          <w:szCs w:val="22"/>
        </w:rPr>
        <w:t xml:space="preserve"> all aspects of health care and clinical research</w:t>
      </w:r>
      <w:r w:rsidR="009560B1">
        <w:rPr>
          <w:rFonts w:cs="Arial"/>
          <w:bCs/>
          <w:color w:val="000000"/>
          <w:sz w:val="22"/>
          <w:szCs w:val="22"/>
        </w:rPr>
        <w:t xml:space="preserve"> in the U.S.</w:t>
      </w:r>
      <w:r w:rsidR="008F4136">
        <w:rPr>
          <w:rFonts w:cs="Arial"/>
          <w:bCs/>
          <w:color w:val="000000"/>
          <w:sz w:val="22"/>
          <w:szCs w:val="22"/>
        </w:rPr>
        <w:t xml:space="preserve"> and internationally, </w:t>
      </w:r>
      <w:r>
        <w:rPr>
          <w:rFonts w:cs="Arial"/>
          <w:bCs/>
          <w:color w:val="000000"/>
          <w:sz w:val="22"/>
          <w:szCs w:val="22"/>
        </w:rPr>
        <w:t xml:space="preserve">impact </w:t>
      </w:r>
      <w:r w:rsidR="008F4136">
        <w:rPr>
          <w:rFonts w:cs="Arial"/>
          <w:bCs/>
          <w:color w:val="000000"/>
          <w:sz w:val="22"/>
          <w:szCs w:val="22"/>
        </w:rPr>
        <w:t xml:space="preserve">that </w:t>
      </w:r>
      <w:r>
        <w:rPr>
          <w:rFonts w:cs="Arial"/>
          <w:bCs/>
          <w:color w:val="000000"/>
          <w:sz w:val="22"/>
          <w:szCs w:val="22"/>
        </w:rPr>
        <w:t>will only</w:t>
      </w:r>
      <w:r w:rsidR="00D9630B">
        <w:rPr>
          <w:rFonts w:cs="Arial"/>
          <w:bCs/>
          <w:color w:val="000000"/>
          <w:sz w:val="22"/>
          <w:szCs w:val="22"/>
        </w:rPr>
        <w:t xml:space="preserve"> continue to</w:t>
      </w:r>
      <w:r>
        <w:rPr>
          <w:rFonts w:cs="Arial"/>
          <w:bCs/>
          <w:color w:val="000000"/>
          <w:sz w:val="22"/>
          <w:szCs w:val="22"/>
        </w:rPr>
        <w:t xml:space="preserve"> grow in significance and breadth</w:t>
      </w:r>
      <w:r w:rsidR="00D9630B">
        <w:rPr>
          <w:rFonts w:cs="Arial"/>
          <w:bCs/>
          <w:color w:val="000000"/>
          <w:sz w:val="22"/>
          <w:szCs w:val="22"/>
        </w:rPr>
        <w:t xml:space="preserve">. Understanding these resources -- what they </w:t>
      </w:r>
      <w:r>
        <w:rPr>
          <w:rFonts w:cs="Arial"/>
          <w:bCs/>
          <w:color w:val="000000"/>
          <w:sz w:val="22"/>
          <w:szCs w:val="22"/>
        </w:rPr>
        <w:t xml:space="preserve">are, how they are </w:t>
      </w:r>
      <w:r w:rsidR="00382AFB">
        <w:rPr>
          <w:rFonts w:cs="Arial"/>
          <w:bCs/>
          <w:color w:val="000000"/>
          <w:sz w:val="22"/>
          <w:szCs w:val="22"/>
        </w:rPr>
        <w:t>structured</w:t>
      </w:r>
      <w:r>
        <w:rPr>
          <w:rFonts w:cs="Arial"/>
          <w:bCs/>
          <w:color w:val="000000"/>
          <w:sz w:val="22"/>
          <w:szCs w:val="22"/>
        </w:rPr>
        <w:t>, and how to use them -- is critical for clinical</w:t>
      </w:r>
      <w:r w:rsidR="00382AFB">
        <w:rPr>
          <w:rFonts w:cs="Arial"/>
          <w:bCs/>
          <w:color w:val="000000"/>
          <w:sz w:val="22"/>
          <w:szCs w:val="22"/>
        </w:rPr>
        <w:t>/</w:t>
      </w:r>
      <w:r>
        <w:rPr>
          <w:rFonts w:cs="Arial"/>
          <w:bCs/>
          <w:color w:val="000000"/>
          <w:sz w:val="22"/>
          <w:szCs w:val="22"/>
        </w:rPr>
        <w:t>translational researchers</w:t>
      </w:r>
      <w:r w:rsidR="00D9630B">
        <w:rPr>
          <w:rFonts w:cs="Arial"/>
          <w:bCs/>
          <w:color w:val="000000"/>
          <w:sz w:val="22"/>
          <w:szCs w:val="22"/>
        </w:rPr>
        <w:t xml:space="preserve"> who wish to unlock their full potential for study</w:t>
      </w:r>
      <w:r w:rsidR="009560B1">
        <w:rPr>
          <w:rFonts w:cs="Arial"/>
          <w:bCs/>
          <w:color w:val="000000"/>
          <w:sz w:val="22"/>
          <w:szCs w:val="22"/>
        </w:rPr>
        <w:t xml:space="preserve">. </w:t>
      </w:r>
    </w:p>
    <w:p w:rsidR="00382AFB" w:rsidRDefault="00D9630B" w:rsidP="00382A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 xml:space="preserve">In Part 1 of the videos accompanying the short course session, </w:t>
      </w:r>
      <w:r w:rsidR="00382AFB">
        <w:rPr>
          <w:rFonts w:cs="Arial"/>
          <w:bCs/>
          <w:color w:val="000000"/>
          <w:sz w:val="22"/>
          <w:szCs w:val="22"/>
        </w:rPr>
        <w:t>"</w:t>
      </w:r>
      <w:r w:rsidRPr="00D9630B">
        <w:rPr>
          <w:rFonts w:cs="Arial"/>
          <w:bCs/>
          <w:color w:val="000000"/>
          <w:sz w:val="22"/>
          <w:szCs w:val="22"/>
        </w:rPr>
        <w:t>Clinical Data for Translational Science Research,</w:t>
      </w:r>
      <w:r w:rsidR="00382AFB">
        <w:rPr>
          <w:rFonts w:cs="Arial"/>
          <w:bCs/>
          <w:color w:val="000000"/>
          <w:sz w:val="22"/>
          <w:szCs w:val="22"/>
        </w:rPr>
        <w:t>"</w:t>
      </w:r>
      <w:r w:rsidRPr="00D9630B">
        <w:rPr>
          <w:rFonts w:cs="Arial"/>
          <w:bCs/>
          <w:color w:val="000000"/>
          <w:sz w:val="22"/>
          <w:szCs w:val="22"/>
        </w:rPr>
        <w:t xml:space="preserve"> </w:t>
      </w:r>
      <w:r w:rsidR="00432853">
        <w:rPr>
          <w:rFonts w:cs="Arial"/>
          <w:bCs/>
          <w:color w:val="000000"/>
          <w:sz w:val="22"/>
          <w:szCs w:val="22"/>
        </w:rPr>
        <w:t>the</w:t>
      </w:r>
      <w:r w:rsidR="00432853" w:rsidRPr="00D9630B">
        <w:rPr>
          <w:rFonts w:cs="Arial"/>
          <w:bCs/>
          <w:color w:val="000000"/>
          <w:sz w:val="22"/>
          <w:szCs w:val="22"/>
        </w:rPr>
        <w:t xml:space="preserve"> </w:t>
      </w:r>
      <w:r w:rsidRPr="00D9630B">
        <w:rPr>
          <w:rFonts w:cs="Arial"/>
          <w:bCs/>
          <w:color w:val="000000"/>
          <w:sz w:val="22"/>
          <w:szCs w:val="22"/>
        </w:rPr>
        <w:t>ECDE lecturer</w:t>
      </w:r>
      <w:r>
        <w:rPr>
          <w:rFonts w:cs="Arial"/>
          <w:bCs/>
          <w:color w:val="000000"/>
          <w:sz w:val="22"/>
          <w:szCs w:val="22"/>
        </w:rPr>
        <w:t xml:space="preserve"> </w:t>
      </w:r>
      <w:r w:rsidR="00047BD7">
        <w:rPr>
          <w:rFonts w:cs="Arial"/>
          <w:bCs/>
          <w:color w:val="000000"/>
          <w:sz w:val="22"/>
          <w:szCs w:val="22"/>
        </w:rPr>
        <w:t>introduces</w:t>
      </w:r>
      <w:r>
        <w:rPr>
          <w:rFonts w:cs="Arial"/>
          <w:bCs/>
          <w:color w:val="000000"/>
          <w:sz w:val="22"/>
          <w:szCs w:val="22"/>
        </w:rPr>
        <w:t xml:space="preserve"> several of the most important health databases</w:t>
      </w:r>
      <w:r w:rsidR="00382AFB">
        <w:rPr>
          <w:rFonts w:cs="Arial"/>
          <w:bCs/>
          <w:color w:val="000000"/>
          <w:sz w:val="22"/>
          <w:szCs w:val="22"/>
        </w:rPr>
        <w:t xml:space="preserve">, including </w:t>
      </w:r>
      <w:r>
        <w:rPr>
          <w:rFonts w:cs="Arial"/>
          <w:bCs/>
          <w:color w:val="000000"/>
          <w:sz w:val="22"/>
          <w:szCs w:val="22"/>
        </w:rPr>
        <w:t>electronic health/medical records produced by hospitals and academic health care systems,</w:t>
      </w:r>
      <w:r w:rsidR="008F4136">
        <w:rPr>
          <w:rFonts w:cs="Arial"/>
          <w:bCs/>
          <w:color w:val="000000"/>
          <w:sz w:val="22"/>
          <w:szCs w:val="22"/>
        </w:rPr>
        <w:t xml:space="preserve"> health care</w:t>
      </w:r>
      <w:r>
        <w:rPr>
          <w:rFonts w:cs="Arial"/>
          <w:bCs/>
          <w:color w:val="000000"/>
          <w:sz w:val="22"/>
          <w:szCs w:val="22"/>
        </w:rPr>
        <w:t xml:space="preserve"> payor billing </w:t>
      </w:r>
      <w:r w:rsidR="00047BD7">
        <w:rPr>
          <w:rFonts w:cs="Arial"/>
          <w:bCs/>
          <w:color w:val="000000"/>
          <w:sz w:val="22"/>
          <w:szCs w:val="22"/>
        </w:rPr>
        <w:t xml:space="preserve">and administrative systems, </w:t>
      </w:r>
      <w:r>
        <w:rPr>
          <w:rFonts w:cs="Arial"/>
          <w:bCs/>
          <w:color w:val="000000"/>
          <w:sz w:val="22"/>
          <w:szCs w:val="22"/>
        </w:rPr>
        <w:t>tumor and other reg</w:t>
      </w:r>
      <w:r w:rsidR="00047BD7">
        <w:rPr>
          <w:rFonts w:cs="Arial"/>
          <w:bCs/>
          <w:color w:val="000000"/>
          <w:sz w:val="22"/>
          <w:szCs w:val="22"/>
        </w:rPr>
        <w:t>istries, among others.</w:t>
      </w:r>
      <w:r w:rsidR="00382AFB">
        <w:rPr>
          <w:rFonts w:cs="Arial"/>
          <w:bCs/>
          <w:color w:val="000000"/>
          <w:sz w:val="22"/>
          <w:szCs w:val="22"/>
        </w:rPr>
        <w:t xml:space="preserve"> The lecturer discusses </w:t>
      </w:r>
      <w:r w:rsidR="008F4136">
        <w:rPr>
          <w:rFonts w:cs="Arial"/>
          <w:bCs/>
          <w:color w:val="000000"/>
          <w:sz w:val="22"/>
          <w:szCs w:val="22"/>
        </w:rPr>
        <w:t xml:space="preserve">issues involved in </w:t>
      </w:r>
      <w:r w:rsidR="00382AFB">
        <w:rPr>
          <w:rFonts w:cs="Arial"/>
          <w:bCs/>
          <w:color w:val="000000"/>
          <w:sz w:val="22"/>
          <w:szCs w:val="22"/>
        </w:rPr>
        <w:t>access</w:t>
      </w:r>
      <w:r w:rsidR="008F4136">
        <w:rPr>
          <w:rFonts w:cs="Arial"/>
          <w:bCs/>
          <w:color w:val="000000"/>
          <w:sz w:val="22"/>
          <w:szCs w:val="22"/>
        </w:rPr>
        <w:t>ing, analyzing and aggregating</w:t>
      </w:r>
      <w:r w:rsidR="00382AFB">
        <w:rPr>
          <w:rFonts w:cs="Arial"/>
          <w:bCs/>
          <w:color w:val="000000"/>
          <w:sz w:val="22"/>
          <w:szCs w:val="22"/>
        </w:rPr>
        <w:t xml:space="preserve"> information from these dat</w:t>
      </w:r>
      <w:r w:rsidR="008F4136">
        <w:rPr>
          <w:rFonts w:cs="Arial"/>
          <w:bCs/>
          <w:color w:val="000000"/>
          <w:sz w:val="22"/>
          <w:szCs w:val="22"/>
        </w:rPr>
        <w:t xml:space="preserve">abases for research, and discusses the </w:t>
      </w:r>
      <w:r w:rsidR="00382AFB">
        <w:rPr>
          <w:rFonts w:cs="Arial"/>
          <w:bCs/>
          <w:color w:val="000000"/>
          <w:sz w:val="22"/>
          <w:szCs w:val="22"/>
        </w:rPr>
        <w:t xml:space="preserve">various </w:t>
      </w:r>
      <w:r w:rsidR="008F4136">
        <w:rPr>
          <w:rFonts w:cs="Arial"/>
          <w:bCs/>
          <w:color w:val="000000"/>
          <w:sz w:val="22"/>
          <w:szCs w:val="22"/>
        </w:rPr>
        <w:t xml:space="preserve">ethical </w:t>
      </w:r>
      <w:r w:rsidR="00382AFB">
        <w:rPr>
          <w:rFonts w:cs="Arial"/>
          <w:bCs/>
          <w:color w:val="000000"/>
          <w:sz w:val="22"/>
          <w:szCs w:val="22"/>
        </w:rPr>
        <w:t xml:space="preserve">concerns and regulations surrounding their use, such as de-identification of data and patient confidentiality. </w:t>
      </w:r>
    </w:p>
    <w:p w:rsidR="00047BD7" w:rsidRDefault="00047BD7" w:rsidP="00382A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Cs/>
          <w:color w:val="000000"/>
          <w:sz w:val="22"/>
          <w:szCs w:val="22"/>
        </w:rPr>
      </w:pPr>
      <w:r>
        <w:rPr>
          <w:rFonts w:cs="Arial"/>
          <w:bCs/>
          <w:color w:val="000000"/>
          <w:sz w:val="22"/>
          <w:szCs w:val="22"/>
        </w:rPr>
        <w:t>In Part 2 of</w:t>
      </w:r>
      <w:r w:rsidR="00432853">
        <w:rPr>
          <w:rFonts w:cs="Arial"/>
          <w:bCs/>
          <w:color w:val="000000"/>
          <w:sz w:val="22"/>
          <w:szCs w:val="22"/>
        </w:rPr>
        <w:t xml:space="preserve"> the</w:t>
      </w:r>
      <w:r>
        <w:rPr>
          <w:rFonts w:cs="Arial"/>
          <w:bCs/>
          <w:color w:val="000000"/>
          <w:sz w:val="22"/>
          <w:szCs w:val="22"/>
        </w:rPr>
        <w:t xml:space="preserve"> video, "Bioinformatics and High-Density Data," </w:t>
      </w:r>
      <w:r w:rsidR="00432853">
        <w:rPr>
          <w:rFonts w:cs="Arial"/>
          <w:bCs/>
          <w:color w:val="000000"/>
          <w:sz w:val="22"/>
          <w:szCs w:val="22"/>
        </w:rPr>
        <w:t>the</w:t>
      </w:r>
      <w:r>
        <w:rPr>
          <w:rFonts w:cs="Arial"/>
          <w:bCs/>
          <w:color w:val="000000"/>
          <w:sz w:val="22"/>
          <w:szCs w:val="22"/>
        </w:rPr>
        <w:t xml:space="preserve"> ECDE lecturer discusses applications of bioinformatics and research involving extremely large quantities of "high-density" data, to address problems in biology, particularly molecular biology. The lecturer describes the rise of bioinformatics,</w:t>
      </w:r>
      <w:r w:rsidR="00382AFB">
        <w:rPr>
          <w:rFonts w:cs="Arial"/>
          <w:bCs/>
          <w:color w:val="000000"/>
          <w:sz w:val="22"/>
          <w:szCs w:val="22"/>
        </w:rPr>
        <w:t xml:space="preserve"> </w:t>
      </w:r>
      <w:r>
        <w:rPr>
          <w:rFonts w:cs="Arial"/>
          <w:bCs/>
          <w:color w:val="000000"/>
          <w:sz w:val="22"/>
          <w:szCs w:val="22"/>
        </w:rPr>
        <w:t xml:space="preserve">with </w:t>
      </w:r>
      <w:r w:rsidR="00382AFB">
        <w:rPr>
          <w:rFonts w:cs="Arial"/>
          <w:bCs/>
          <w:color w:val="000000"/>
          <w:sz w:val="22"/>
          <w:szCs w:val="22"/>
        </w:rPr>
        <w:t xml:space="preserve">DNA sequencing in the 1960s, </w:t>
      </w:r>
      <w:r>
        <w:rPr>
          <w:rFonts w:cs="Arial"/>
          <w:bCs/>
          <w:color w:val="000000"/>
          <w:sz w:val="22"/>
          <w:szCs w:val="22"/>
        </w:rPr>
        <w:t xml:space="preserve">and its sharp growth </w:t>
      </w:r>
      <w:r w:rsidR="00382AFB">
        <w:rPr>
          <w:rFonts w:cs="Arial"/>
          <w:bCs/>
          <w:color w:val="000000"/>
          <w:sz w:val="22"/>
          <w:szCs w:val="22"/>
        </w:rPr>
        <w:t>during recent decades into a multidisciplinary field comprising numerous computational methods and tools that apply comput</w:t>
      </w:r>
      <w:r>
        <w:rPr>
          <w:rFonts w:cs="Arial"/>
          <w:bCs/>
          <w:color w:val="000000"/>
          <w:sz w:val="22"/>
          <w:szCs w:val="22"/>
        </w:rPr>
        <w:t xml:space="preserve">er and information technologies to store and use data. </w:t>
      </w:r>
    </w:p>
    <w:p w:rsidR="00C664DD" w:rsidRDefault="00432853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  <w:commentRangeStart w:id="0"/>
      <w:ins w:id="1" w:author="Cecilia Patino-Sutton" w:date="2014-10-10T14:57:00Z">
        <w:r w:rsidRPr="009851F2">
          <w:rPr>
            <w:rFonts w:cs="Arial"/>
            <w:b/>
            <w:bCs/>
            <w:color w:val="000000"/>
            <w:sz w:val="22"/>
            <w:szCs w:val="22"/>
          </w:rPr>
          <w:t>Jeanne’s comments below are fine with me.</w:t>
        </w:r>
      </w:ins>
      <w:bookmarkStart w:id="2" w:name="_GoBack"/>
      <w:bookmarkEnd w:id="2"/>
      <w:commentRangeEnd w:id="0"/>
      <w:r w:rsidR="009851F2">
        <w:rPr>
          <w:rStyle w:val="CommentReference"/>
          <w:vanish/>
        </w:rPr>
        <w:commentReference w:id="0"/>
      </w: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>Course Syllabus</w:t>
      </w:r>
      <w:r w:rsidR="007B69D0">
        <w:rPr>
          <w:rFonts w:cs="Arial"/>
          <w:b/>
          <w:bCs/>
          <w:color w:val="000000"/>
          <w:sz w:val="22"/>
          <w:szCs w:val="22"/>
        </w:rPr>
        <w:t>/Topics</w:t>
      </w:r>
      <w:r w:rsidRPr="00D44411">
        <w:rPr>
          <w:rFonts w:cs="Arial"/>
          <w:b/>
          <w:bCs/>
          <w:color w:val="000000"/>
          <w:sz w:val="22"/>
          <w:szCs w:val="22"/>
        </w:rPr>
        <w:t xml:space="preserve"> </w:t>
      </w:r>
    </w:p>
    <w:p w:rsidR="00047BD7" w:rsidRPr="00C541F4" w:rsidRDefault="00047BD7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i/>
          <w:sz w:val="22"/>
          <w:szCs w:val="22"/>
        </w:rPr>
      </w:pPr>
      <w:r w:rsidRPr="00C541F4">
        <w:rPr>
          <w:rFonts w:cs="Arial"/>
          <w:i/>
          <w:sz w:val="22"/>
          <w:szCs w:val="22"/>
        </w:rPr>
        <w:t>Clinical Data for Translational Science Research</w:t>
      </w:r>
    </w:p>
    <w:p w:rsidR="00C541F4" w:rsidRDefault="00C541F4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Sources of Clinical Data</w:t>
      </w:r>
    </w:p>
    <w:p w:rsidR="00C541F4" w:rsidRDefault="00C541F4" w:rsidP="00C541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Coded Data Vocabularies and Ontologies</w:t>
      </w:r>
    </w:p>
    <w:p w:rsidR="00C541F4" w:rsidRDefault="00C541F4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LOINC Examples</w:t>
      </w:r>
    </w:p>
    <w:p w:rsidR="00C541F4" w:rsidRDefault="00C541F4" w:rsidP="00C541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Collection and Chart Abstraction</w:t>
      </w:r>
    </w:p>
    <w:p w:rsidR="00C541F4" w:rsidRDefault="00C541F4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</w:p>
    <w:p w:rsidR="00C541F4" w:rsidRPr="00C541F4" w:rsidRDefault="00C541F4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i/>
          <w:sz w:val="22"/>
          <w:szCs w:val="22"/>
        </w:rPr>
      </w:pPr>
      <w:r w:rsidRPr="00C541F4">
        <w:rPr>
          <w:rFonts w:cs="Arial"/>
          <w:i/>
          <w:sz w:val="22"/>
          <w:szCs w:val="22"/>
        </w:rPr>
        <w:t>Bioinformatics and High-density Data</w:t>
      </w:r>
    </w:p>
    <w:p w:rsidR="00B4299D" w:rsidRDefault="00A21D5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What is </w:t>
      </w:r>
      <w:r w:rsidR="00B4299D">
        <w:rPr>
          <w:rFonts w:cs="Arial"/>
          <w:sz w:val="22"/>
          <w:szCs w:val="22"/>
        </w:rPr>
        <w:t>Bioi</w:t>
      </w:r>
      <w:r>
        <w:rPr>
          <w:rFonts w:cs="Arial"/>
          <w:sz w:val="22"/>
          <w:szCs w:val="22"/>
        </w:rPr>
        <w:t>nformatics?</w:t>
      </w:r>
    </w:p>
    <w:p w:rsidR="00A21D52" w:rsidRDefault="00B4299D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Overall Strategy in High-Density Data Analysis</w:t>
      </w:r>
    </w:p>
    <w:p w:rsidR="00A21D52" w:rsidRDefault="00A21D5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Step Selection Procedure</w:t>
      </w:r>
    </w:p>
    <w:p w:rsidR="00AD0B6A" w:rsidRDefault="00A21D5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Reproducib</w:t>
      </w:r>
      <w:r w:rsidR="009C6915">
        <w:rPr>
          <w:rFonts w:cs="Arial"/>
          <w:sz w:val="22"/>
          <w:szCs w:val="22"/>
        </w:rPr>
        <w:t>ility of Data Sets</w:t>
      </w:r>
    </w:p>
    <w:p w:rsidR="00A21D52" w:rsidRDefault="00A21D5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Pearson Correlation Test</w:t>
      </w:r>
    </w:p>
    <w:p w:rsidR="007B69D0" w:rsidRPr="0026770A" w:rsidRDefault="00A21D5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</w:t>
      </w:r>
      <w:r w:rsidR="00C541F4">
        <w:rPr>
          <w:rFonts w:cs="Arial"/>
          <w:sz w:val="22"/>
          <w:szCs w:val="22"/>
        </w:rPr>
        <w:t>nther Gene List Analysis Tool Suite</w:t>
      </w:r>
    </w:p>
    <w:p w:rsidR="00047BD7" w:rsidRDefault="00047BD7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color w:val="FB0007"/>
          <w:sz w:val="22"/>
          <w:szCs w:val="22"/>
        </w:rPr>
      </w:pPr>
    </w:p>
    <w:p w:rsidR="00D44411" w:rsidRPr="00E203D3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 xml:space="preserve">Recommended background </w:t>
      </w:r>
    </w:p>
    <w:p w:rsidR="00E203D3" w:rsidRPr="00E203D3" w:rsidRDefault="00D44411" w:rsidP="00E203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D44411">
        <w:rPr>
          <w:rFonts w:cs="Arial"/>
          <w:color w:val="000000"/>
          <w:sz w:val="22"/>
          <w:szCs w:val="22"/>
        </w:rPr>
        <w:t>Please complete the following prior</w:t>
      </w:r>
      <w:r w:rsidR="00970935">
        <w:rPr>
          <w:rFonts w:cs="Arial"/>
          <w:color w:val="000000"/>
          <w:sz w:val="22"/>
          <w:szCs w:val="22"/>
        </w:rPr>
        <w:t xml:space="preserve"> to attending the short course, "</w:t>
      </w:r>
      <w:r w:rsidR="00E203D3" w:rsidRPr="00E203D3">
        <w:rPr>
          <w:rFonts w:cs="Arial"/>
          <w:color w:val="000000"/>
          <w:sz w:val="22"/>
          <w:szCs w:val="22"/>
        </w:rPr>
        <w:t>Clinical Data for Translational Science Research; Bioinformatics and High-Density Data, Session 3</w:t>
      </w:r>
      <w:r w:rsidR="00E203D3">
        <w:rPr>
          <w:rFonts w:cs="Arial"/>
          <w:color w:val="000000"/>
          <w:sz w:val="22"/>
          <w:szCs w:val="22"/>
        </w:rPr>
        <w:t>."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Pre-test on Clinical Translational Research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View the two-part video resource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Participant Break-out Session Guide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 xml:space="preserve">Read the </w:t>
      </w:r>
      <w:r w:rsidR="00C8432B">
        <w:rPr>
          <w:rFonts w:cs="Arial"/>
          <w:sz w:val="22"/>
          <w:szCs w:val="22"/>
        </w:rPr>
        <w:t xml:space="preserve">three </w:t>
      </w:r>
      <w:r w:rsidR="00AD48E4">
        <w:rPr>
          <w:rFonts w:cs="Arial"/>
          <w:sz w:val="22"/>
          <w:szCs w:val="22"/>
        </w:rPr>
        <w:t>article</w:t>
      </w:r>
      <w:r w:rsidR="00C8432B">
        <w:rPr>
          <w:rFonts w:cs="Arial"/>
          <w:sz w:val="22"/>
          <w:szCs w:val="22"/>
        </w:rPr>
        <w:t>s</w:t>
      </w:r>
      <w:r w:rsidR="00AD48E4">
        <w:rPr>
          <w:rFonts w:cs="Arial"/>
          <w:sz w:val="22"/>
          <w:szCs w:val="22"/>
        </w:rPr>
        <w:t xml:space="preserve"> listed below</w:t>
      </w:r>
    </w:p>
    <w:p w:rsidR="00F30FD2" w:rsidRDefault="00F30FD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/>
          <w:iCs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>Suggested Readings</w:t>
      </w:r>
      <w:r w:rsidRPr="00D44411">
        <w:rPr>
          <w:rFonts w:cs="Arial"/>
          <w:i/>
          <w:iCs/>
          <w:color w:val="000000"/>
          <w:sz w:val="22"/>
          <w:szCs w:val="22"/>
        </w:rPr>
        <w:t xml:space="preserve"> </w:t>
      </w:r>
    </w:p>
    <w:p w:rsidR="00AD48E4" w:rsidRDefault="001530CA" w:rsidP="00912D56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cs="Arial"/>
          <w:sz w:val="22"/>
          <w:szCs w:val="22"/>
          <w:shd w:val="clear" w:color="auto" w:fill="FFFFFF"/>
        </w:rPr>
      </w:pPr>
      <w:r>
        <w:fldChar w:fldCharType="begin"/>
      </w:r>
      <w:r w:rsidR="00895C26">
        <w:instrText>HYPERLINK "http://www.ncbi.nlm.nih.gov/pubmed/?term=Quan%20H%5Bauth%5D" \t "_blank"</w:instrText>
      </w:r>
      <w:r>
        <w:fldChar w:fldCharType="separate"/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Hude</w:t>
      </w:r>
      <w:proofErr w:type="spellEnd"/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 </w:t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Quan</w:t>
      </w:r>
      <w:proofErr w:type="spellEnd"/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>,</w:t>
      </w:r>
      <w:r w:rsidR="00912D56" w:rsidRPr="00912D56" w:rsidDel="00912D56">
        <w:rPr>
          <w:rFonts w:cs="Arial"/>
          <w:sz w:val="22"/>
          <w:szCs w:val="22"/>
          <w:shd w:val="clear" w:color="auto" w:fill="FFFFFF"/>
        </w:rPr>
        <w:t xml:space="preserve"> </w:t>
      </w:r>
      <w:r>
        <w:fldChar w:fldCharType="begin"/>
      </w:r>
      <w:r w:rsidR="00895C26">
        <w:instrText>HYPERLINK "http://www.ncbi.nlm.nih.gov/pubmed/?term=Li%20B%5Bauth%5D" \t "_blank"</w:instrText>
      </w:r>
      <w:r>
        <w:fldChar w:fldCharType="separate"/>
      </w:r>
      <w:r w:rsidR="00AD48E4" w:rsidRPr="00912D56">
        <w:rPr>
          <w:rFonts w:cs="Arial"/>
          <w:sz w:val="22"/>
          <w:szCs w:val="22"/>
          <w:shd w:val="clear" w:color="auto" w:fill="FFFFFF"/>
        </w:rPr>
        <w:t>Bing Li</w:t>
      </w:r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>,</w:t>
      </w:r>
      <w:r w:rsidR="00912D56" w:rsidRPr="00912D56" w:rsidDel="00912D56">
        <w:rPr>
          <w:rFonts w:cs="Arial"/>
          <w:sz w:val="22"/>
          <w:szCs w:val="22"/>
          <w:shd w:val="clear" w:color="auto" w:fill="FFFFFF"/>
        </w:rPr>
        <w:t xml:space="preserve"> </w:t>
      </w:r>
      <w:r>
        <w:fldChar w:fldCharType="begin"/>
      </w:r>
      <w:r w:rsidR="00895C26">
        <w:instrText>HYPERLINK "http://www.ncbi.nlm.nih.gov/pubmed/?term=Duncan%20Saunders%20L%5Bauth%5D" \t "_blank"</w:instrText>
      </w:r>
      <w:r>
        <w:fldChar w:fldCharType="separate"/>
      </w:r>
      <w:r w:rsidR="00AD48E4" w:rsidRPr="00912D56">
        <w:rPr>
          <w:rFonts w:cs="Arial"/>
          <w:sz w:val="22"/>
          <w:szCs w:val="22"/>
          <w:shd w:val="clear" w:color="auto" w:fill="FFFFFF"/>
        </w:rPr>
        <w:t>L Duncan Saunders</w:t>
      </w:r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>,</w:t>
      </w:r>
      <w:r w:rsidR="00912D56" w:rsidRPr="00912D56" w:rsidDel="00912D56">
        <w:rPr>
          <w:rFonts w:cs="Arial"/>
          <w:sz w:val="22"/>
          <w:szCs w:val="22"/>
          <w:shd w:val="clear" w:color="auto" w:fill="FFFFFF"/>
        </w:rPr>
        <w:t xml:space="preserve"> </w:t>
      </w:r>
      <w:r>
        <w:fldChar w:fldCharType="begin"/>
      </w:r>
      <w:r w:rsidR="00895C26">
        <w:instrText>HYPERLINK "http://www.ncbi.nlm.nih.gov/pubmed/?term=Parsons%20GA%5Bauth%5D" \t "_blank"</w:instrText>
      </w:r>
      <w:r>
        <w:fldChar w:fldCharType="separate"/>
      </w:r>
      <w:r w:rsidR="00AD48E4" w:rsidRPr="00912D56">
        <w:rPr>
          <w:rFonts w:cs="Arial"/>
          <w:sz w:val="22"/>
          <w:szCs w:val="22"/>
          <w:shd w:val="clear" w:color="auto" w:fill="FFFFFF"/>
        </w:rPr>
        <w:t>Gerry A Parsons</w:t>
      </w:r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>,</w:t>
      </w:r>
      <w:r w:rsidR="00912D56" w:rsidRPr="00912D56" w:rsidDel="00912D56">
        <w:rPr>
          <w:rFonts w:cs="Arial"/>
          <w:sz w:val="22"/>
          <w:szCs w:val="22"/>
          <w:shd w:val="clear" w:color="auto" w:fill="FFFFFF"/>
        </w:rPr>
        <w:t xml:space="preserve"> </w:t>
      </w:r>
      <w:r>
        <w:fldChar w:fldCharType="begin"/>
      </w:r>
      <w:r w:rsidR="00895C26">
        <w:instrText>HYPERLINK "http://www.ncbi.nlm.nih.gov/pubmed/?term=Nilsson%20CI%5Bauth%5D" \t "_blank"</w:instrText>
      </w:r>
      <w:r>
        <w:fldChar w:fldCharType="separate"/>
      </w:r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Carolyn I </w:t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Nilsson</w:t>
      </w:r>
      <w:r>
        <w:fldChar w:fldCharType="end"/>
      </w:r>
      <w:proofErr w:type="spellEnd"/>
      <w:r w:rsidR="00AD48E4" w:rsidRPr="00912D56">
        <w:rPr>
          <w:rFonts w:cs="Arial"/>
          <w:sz w:val="22"/>
          <w:szCs w:val="22"/>
          <w:shd w:val="clear" w:color="auto" w:fill="FFFFFF"/>
        </w:rPr>
        <w:t>,</w:t>
      </w:r>
      <w:ins w:id="3" w:author="Paul Karon" w:date="2014-10-15T16:14:00Z">
        <w:r w:rsidR="001D0D26">
          <w:rPr>
            <w:rFonts w:cs="Arial"/>
            <w:sz w:val="22"/>
            <w:szCs w:val="22"/>
            <w:shd w:val="clear" w:color="auto" w:fill="FFFFFF"/>
          </w:rPr>
          <w:t xml:space="preserve"> </w:t>
        </w:r>
      </w:ins>
      <w:r>
        <w:fldChar w:fldCharType="begin"/>
      </w:r>
      <w:r w:rsidR="00895C26">
        <w:instrText>HYPERLINK "http://www.ncbi.nlm.nih.gov/pubmed/?term=Alibhai%20A%5Bauth%5D" \t "_blank"</w:instrText>
      </w:r>
      <w:r>
        <w:fldChar w:fldCharType="separate"/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Arif</w:t>
      </w:r>
      <w:proofErr w:type="spellEnd"/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 </w:t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Alibhai</w:t>
      </w:r>
      <w:proofErr w:type="spellEnd"/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>, and </w:t>
      </w:r>
      <w:r>
        <w:fldChar w:fldCharType="begin"/>
      </w:r>
      <w:r w:rsidR="00895C26">
        <w:instrText>HYPERLINK "http://www.ncbi.nlm.nih.gov/pubmed/?term=Ghali%20WA%5Bauth%5D" \t "_blank"</w:instrText>
      </w:r>
      <w:r>
        <w:fldChar w:fldCharType="separate"/>
      </w:r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William A </w:t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Ghali</w:t>
      </w:r>
      <w:proofErr w:type="spellEnd"/>
      <w:r>
        <w:fldChar w:fldCharType="end"/>
      </w:r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, for the IMECCHI Investigators. Assessing Validity of ICD-9-CM and ICD-10 Administrative Data in Recording Clinical Conditions in a Unique Dually Coded Database. Health </w:t>
      </w:r>
      <w:proofErr w:type="spellStart"/>
      <w:r w:rsidR="00AD48E4" w:rsidRPr="00912D56">
        <w:rPr>
          <w:rFonts w:cs="Arial"/>
          <w:sz w:val="22"/>
          <w:szCs w:val="22"/>
          <w:shd w:val="clear" w:color="auto" w:fill="FFFFFF"/>
        </w:rPr>
        <w:t>Serv</w:t>
      </w:r>
      <w:proofErr w:type="spellEnd"/>
      <w:r w:rsidR="00AD48E4" w:rsidRPr="00912D56">
        <w:rPr>
          <w:rFonts w:cs="Arial"/>
          <w:sz w:val="22"/>
          <w:szCs w:val="22"/>
          <w:shd w:val="clear" w:color="auto" w:fill="FFFFFF"/>
        </w:rPr>
        <w:t xml:space="preserve"> Res. Aug 2008; 43(4):1424-1441.</w:t>
      </w:r>
    </w:p>
    <w:p w:rsidR="00912D56" w:rsidRPr="00912D56" w:rsidRDefault="00912D56" w:rsidP="00912D56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4"/>
        <w:rPr>
          <w:rStyle w:val="apple-converted-space"/>
        </w:rPr>
      </w:pPr>
      <w:r w:rsidRPr="00912D56">
        <w:rPr>
          <w:rFonts w:cs="Arial"/>
          <w:color w:val="000000"/>
          <w:sz w:val="22"/>
          <w:szCs w:val="22"/>
          <w:shd w:val="clear" w:color="auto" w:fill="FFFFFF"/>
        </w:rPr>
        <w:t xml:space="preserve">Mi H, </w:t>
      </w:r>
      <w:proofErr w:type="spellStart"/>
      <w:r w:rsidRPr="00912D56">
        <w:rPr>
          <w:rFonts w:cs="Arial"/>
          <w:color w:val="000000"/>
          <w:sz w:val="22"/>
          <w:szCs w:val="22"/>
          <w:shd w:val="clear" w:color="auto" w:fill="FFFFFF"/>
        </w:rPr>
        <w:t>Muruganujan</w:t>
      </w:r>
      <w:proofErr w:type="spellEnd"/>
      <w:r w:rsidRPr="00912D56">
        <w:rPr>
          <w:rFonts w:cs="Arial"/>
          <w:color w:val="000000"/>
          <w:sz w:val="22"/>
          <w:szCs w:val="22"/>
          <w:shd w:val="clear" w:color="auto" w:fill="FFFFFF"/>
        </w:rPr>
        <w:t xml:space="preserve"> A, </w:t>
      </w:r>
      <w:proofErr w:type="spellStart"/>
      <w:r w:rsidRPr="00912D56">
        <w:rPr>
          <w:rFonts w:cs="Arial"/>
          <w:color w:val="000000"/>
          <w:sz w:val="22"/>
          <w:szCs w:val="22"/>
          <w:shd w:val="clear" w:color="auto" w:fill="FFFFFF"/>
        </w:rPr>
        <w:t>Casagrande</w:t>
      </w:r>
      <w:proofErr w:type="spellEnd"/>
      <w:r w:rsidRPr="00912D56">
        <w:rPr>
          <w:rFonts w:cs="Arial"/>
          <w:color w:val="000000"/>
          <w:sz w:val="22"/>
          <w:szCs w:val="22"/>
          <w:shd w:val="clear" w:color="auto" w:fill="FFFFFF"/>
        </w:rPr>
        <w:t xml:space="preserve"> JT, Thomas PD. </w:t>
      </w:r>
      <w:hyperlink r:id="rId6" w:history="1">
        <w:r w:rsidRPr="00912D56">
          <w:rPr>
            <w:rFonts w:cs="Arial"/>
            <w:bCs/>
            <w:sz w:val="22"/>
            <w:szCs w:val="22"/>
            <w:shd w:val="clear" w:color="auto" w:fill="FFFFFF"/>
          </w:rPr>
          <w:t xml:space="preserve">Large-scale gene function analysis </w:t>
        </w:r>
        <w:r w:rsidRPr="00912D56">
          <w:rPr>
            <w:rFonts w:cs="Arial"/>
            <w:sz w:val="22"/>
            <w:szCs w:val="22"/>
            <w:shd w:val="clear" w:color="auto" w:fill="FFFFFF"/>
          </w:rPr>
          <w:t>with the</w:t>
        </w:r>
        <w:r>
          <w:rPr>
            <w:rFonts w:cs="Arial"/>
            <w:sz w:val="22"/>
            <w:szCs w:val="22"/>
            <w:shd w:val="clear" w:color="auto" w:fill="FFFFFF"/>
          </w:rPr>
          <w:t xml:space="preserve"> </w:t>
        </w:r>
        <w:r w:rsidRPr="00912D56">
          <w:rPr>
            <w:rFonts w:cs="Arial"/>
            <w:bCs/>
            <w:sz w:val="22"/>
            <w:szCs w:val="22"/>
            <w:shd w:val="clear" w:color="auto" w:fill="FFFFFF"/>
          </w:rPr>
          <w:t>PANTHER</w:t>
        </w:r>
        <w:r>
          <w:rPr>
            <w:rFonts w:cs="Arial"/>
            <w:bCs/>
            <w:sz w:val="22"/>
            <w:szCs w:val="22"/>
            <w:shd w:val="clear" w:color="auto" w:fill="FFFFFF"/>
          </w:rPr>
          <w:t xml:space="preserve"> </w:t>
        </w:r>
        <w:r w:rsidRPr="00912D56">
          <w:rPr>
            <w:rFonts w:cs="Arial"/>
            <w:bCs/>
            <w:sz w:val="22"/>
            <w:szCs w:val="22"/>
            <w:shd w:val="clear" w:color="auto" w:fill="FFFFFF"/>
          </w:rPr>
          <w:t>classification system</w:t>
        </w:r>
        <w:r w:rsidRPr="00912D56">
          <w:rPr>
            <w:rFonts w:cs="Arial"/>
            <w:sz w:val="22"/>
            <w:szCs w:val="22"/>
            <w:shd w:val="clear" w:color="auto" w:fill="FFFFFF"/>
          </w:rPr>
          <w:t>.</w:t>
        </w:r>
      </w:hyperlink>
      <w:r w:rsidRPr="00912D56">
        <w:rPr>
          <w:sz w:val="22"/>
          <w:szCs w:val="22"/>
        </w:rPr>
        <w:t xml:space="preserve"> </w:t>
      </w:r>
      <w:r w:rsidRPr="00912D56">
        <w:rPr>
          <w:rStyle w:val="jrnl"/>
          <w:rFonts w:cs="Arial"/>
          <w:color w:val="000000"/>
          <w:sz w:val="22"/>
          <w:szCs w:val="22"/>
          <w:shd w:val="clear" w:color="auto" w:fill="FFFFFF"/>
        </w:rPr>
        <w:t xml:space="preserve">Nat </w:t>
      </w:r>
      <w:proofErr w:type="spellStart"/>
      <w:r w:rsidRPr="00912D56">
        <w:rPr>
          <w:rStyle w:val="jrnl"/>
          <w:rFonts w:cs="Arial"/>
          <w:color w:val="000000"/>
          <w:sz w:val="22"/>
          <w:szCs w:val="22"/>
          <w:shd w:val="clear" w:color="auto" w:fill="FFFFFF"/>
        </w:rPr>
        <w:t>Protoc</w:t>
      </w:r>
      <w:proofErr w:type="spellEnd"/>
      <w:r w:rsidRPr="00912D56">
        <w:rPr>
          <w:rFonts w:cs="Arial"/>
          <w:color w:val="000000"/>
          <w:sz w:val="22"/>
          <w:szCs w:val="22"/>
          <w:shd w:val="clear" w:color="auto" w:fill="FFFFFF"/>
        </w:rPr>
        <w:t>. 2013 Aug;8(8):1551-66.</w:t>
      </w:r>
    </w:p>
    <w:p w:rsidR="00912D56" w:rsidRPr="00912D56" w:rsidRDefault="00912D56" w:rsidP="00912D56">
      <w:pPr>
        <w:pStyle w:val="Heading1"/>
        <w:numPr>
          <w:ilvl w:val="0"/>
          <w:numId w:val="8"/>
        </w:numPr>
        <w:shd w:val="clear" w:color="auto" w:fill="FFFFFF"/>
        <w:spacing w:before="0"/>
        <w:ind w:left="274"/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</w:pPr>
      <w:r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  <w:t xml:space="preserve">Hutchins JR. </w:t>
      </w:r>
      <w:r w:rsidRPr="00912D56"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  <w:t>What's that gene (or protein)? Online resources for exploring functions of genes, transcripts, and</w:t>
      </w:r>
      <w:ins w:id="4" w:author="Paul Karon" w:date="2014-10-15T16:14:00Z">
        <w:r w:rsidR="001D0D26">
          <w:rPr>
            <w:rFonts w:ascii="Arial" w:eastAsia="Times New Roman" w:hAnsi="Arial" w:cs="Arial"/>
            <w:b w:val="0"/>
            <w:color w:val="000000"/>
            <w:kern w:val="36"/>
            <w:sz w:val="22"/>
            <w:szCs w:val="22"/>
          </w:rPr>
          <w:t xml:space="preserve"> </w:t>
        </w:r>
      </w:ins>
      <w:r w:rsidRPr="00912D56"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  <w:t xml:space="preserve">proteins. Mol </w:t>
      </w:r>
      <w:proofErr w:type="spellStart"/>
      <w:r w:rsidRPr="00912D56"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  <w:t>Biol</w:t>
      </w:r>
      <w:proofErr w:type="spellEnd"/>
      <w:r w:rsidRPr="00912D56">
        <w:rPr>
          <w:rFonts w:ascii="Arial" w:eastAsia="Times New Roman" w:hAnsi="Arial" w:cs="Arial"/>
          <w:b w:val="0"/>
          <w:color w:val="000000"/>
          <w:kern w:val="36"/>
          <w:sz w:val="22"/>
          <w:szCs w:val="22"/>
        </w:rPr>
        <w:t xml:space="preserve"> Cell. 2014 Apr;25(8):1187-201.</w:t>
      </w:r>
    </w:p>
    <w:p w:rsidR="00912D56" w:rsidRPr="00912D56" w:rsidRDefault="00912D56" w:rsidP="00912D5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cs="Arial"/>
          <w:sz w:val="22"/>
          <w:szCs w:val="22"/>
          <w:shd w:val="clear" w:color="auto" w:fill="FFFFFF"/>
        </w:rPr>
      </w:pPr>
    </w:p>
    <w:p w:rsidR="00AD48E4" w:rsidRDefault="00AD48E4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/>
          <w:color w:val="000000"/>
          <w:shd w:val="clear" w:color="auto" w:fill="FFFFFF"/>
        </w:rPr>
      </w:pPr>
    </w:p>
    <w:p w:rsidR="00D44411" w:rsidRPr="00912D56" w:rsidRDefault="00AD48E4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iCs/>
          <w:color w:val="FB0007"/>
          <w:sz w:val="22"/>
          <w:szCs w:val="22"/>
        </w:rPr>
      </w:pPr>
      <w:commentRangeStart w:id="5"/>
      <w:commentRangeStart w:id="6"/>
      <w:r w:rsidRPr="00AD48E4">
        <w:rPr>
          <w:rFonts w:cs="Arial"/>
          <w:b/>
          <w:iCs/>
          <w:color w:val="FB0007"/>
          <w:sz w:val="22"/>
          <w:szCs w:val="22"/>
        </w:rPr>
        <w:t>In</w:t>
      </w:r>
      <w:r>
        <w:rPr>
          <w:rFonts w:cs="Arial"/>
          <w:b/>
          <w:iCs/>
          <w:color w:val="FB0007"/>
          <w:sz w:val="22"/>
          <w:szCs w:val="22"/>
        </w:rPr>
        <w:t>-c</w:t>
      </w:r>
      <w:r w:rsidRPr="00912D56">
        <w:rPr>
          <w:rFonts w:cs="Arial"/>
          <w:b/>
          <w:iCs/>
          <w:color w:val="FB0007"/>
          <w:sz w:val="22"/>
          <w:szCs w:val="22"/>
        </w:rPr>
        <w:t>lass Exercise</w:t>
      </w:r>
      <w:r w:rsidR="00C539DC">
        <w:rPr>
          <w:rFonts w:cs="Arial"/>
          <w:b/>
          <w:iCs/>
          <w:color w:val="FB0007"/>
          <w:sz w:val="22"/>
          <w:szCs w:val="22"/>
        </w:rPr>
        <w:t xml:space="preserve"> </w:t>
      </w:r>
    </w:p>
    <w:p w:rsidR="00C539DC" w:rsidRPr="00912D56" w:rsidRDefault="00C539DC" w:rsidP="00912D5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270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Clinical Data-Leveraging Structured Data Summary</w:t>
      </w:r>
    </w:p>
    <w:p w:rsidR="00AD48E4" w:rsidRPr="00912D56" w:rsidRDefault="00AD48E4" w:rsidP="00912D56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Prepare a study question that will require structured data</w:t>
      </w:r>
    </w:p>
    <w:p w:rsidR="00AD48E4" w:rsidRPr="00912D56" w:rsidRDefault="00AD48E4" w:rsidP="00912D5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720" w:hanging="180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Define what data sources you will access to obtain your structured data</w:t>
      </w:r>
    </w:p>
    <w:p w:rsidR="00AD48E4" w:rsidRPr="00912D56" w:rsidRDefault="00AD48E4" w:rsidP="00912D5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170" w:hanging="270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Be specific about the terminologies in question</w:t>
      </w:r>
    </w:p>
    <w:p w:rsidR="00AD48E4" w:rsidRPr="00912D56" w:rsidRDefault="00AD48E4" w:rsidP="00912D56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hanging="180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What are the limitations on the data?</w:t>
      </w:r>
    </w:p>
    <w:p w:rsidR="00AD48E4" w:rsidRPr="00912D56" w:rsidRDefault="00AD48E4" w:rsidP="00912D56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hanging="180"/>
        <w:rPr>
          <w:rFonts w:cs="Arial"/>
          <w:iCs/>
          <w:color w:val="FB0007"/>
          <w:sz w:val="22"/>
          <w:szCs w:val="22"/>
        </w:rPr>
      </w:pPr>
      <w:r w:rsidRPr="00912D56">
        <w:rPr>
          <w:rFonts w:cs="Arial"/>
          <w:iCs/>
          <w:color w:val="FB0007"/>
          <w:sz w:val="22"/>
          <w:szCs w:val="22"/>
        </w:rPr>
        <w:t>What are some areas in which the data will be “non-standardized?”</w:t>
      </w:r>
      <w:commentRangeEnd w:id="5"/>
      <w:r w:rsidRPr="008B2041">
        <w:rPr>
          <w:rStyle w:val="CommentReference"/>
        </w:rPr>
        <w:commentReference w:id="5"/>
      </w:r>
    </w:p>
    <w:commentRangeEnd w:id="6"/>
    <w:p w:rsidR="00D44411" w:rsidRPr="00D44411" w:rsidRDefault="009851F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/>
          <w:iCs/>
          <w:color w:val="000000"/>
          <w:sz w:val="22"/>
          <w:szCs w:val="22"/>
        </w:rPr>
      </w:pPr>
      <w:r>
        <w:rPr>
          <w:rStyle w:val="CommentReference"/>
          <w:vanish/>
        </w:rPr>
        <w:commentReference w:id="6"/>
      </w:r>
      <w:r w:rsidR="00D44411" w:rsidRPr="00D44411">
        <w:rPr>
          <w:rFonts w:cs="Arial"/>
          <w:b/>
          <w:bCs/>
          <w:color w:val="000000"/>
          <w:sz w:val="22"/>
          <w:szCs w:val="22"/>
        </w:rPr>
        <w:t>FAQ</w:t>
      </w:r>
      <w:r w:rsidR="00D44411" w:rsidRPr="00D44411">
        <w:rPr>
          <w:rFonts w:cs="Arial"/>
          <w:i/>
          <w:iCs/>
          <w:color w:val="000000"/>
          <w:sz w:val="22"/>
          <w:szCs w:val="22"/>
        </w:rPr>
        <w:t xml:space="preserve"> </w:t>
      </w:r>
    </w:p>
    <w:p w:rsidR="003B1CC4" w:rsidRPr="003B1CC4" w:rsidRDefault="003B1CC4" w:rsidP="003B1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3B1CC4">
        <w:rPr>
          <w:rFonts w:cs="Arial"/>
          <w:b/>
          <w:color w:val="000000"/>
          <w:sz w:val="22"/>
          <w:szCs w:val="22"/>
        </w:rPr>
        <w:t xml:space="preserve">Will I </w:t>
      </w:r>
      <w:r w:rsidR="00971FCF">
        <w:rPr>
          <w:rFonts w:cs="Arial"/>
          <w:b/>
          <w:color w:val="000000"/>
          <w:sz w:val="22"/>
          <w:szCs w:val="22"/>
        </w:rPr>
        <w:t>receive</w:t>
      </w:r>
      <w:r w:rsidRPr="003B1CC4">
        <w:rPr>
          <w:rFonts w:cs="Arial"/>
          <w:b/>
          <w:color w:val="000000"/>
          <w:sz w:val="22"/>
          <w:szCs w:val="22"/>
        </w:rPr>
        <w:t xml:space="preserve"> a Certificate of Completion after completing this course?</w:t>
      </w:r>
      <w:r w:rsidRPr="003B1CC4">
        <w:rPr>
          <w:rFonts w:cs="Arial"/>
          <w:color w:val="000000"/>
          <w:sz w:val="22"/>
          <w:szCs w:val="22"/>
        </w:rPr>
        <w:t xml:space="preserve"> Yes. Participants who complete the </w:t>
      </w:r>
      <w:r w:rsidR="00971FCF">
        <w:rPr>
          <w:rFonts w:cs="Arial"/>
          <w:color w:val="000000"/>
          <w:sz w:val="22"/>
          <w:szCs w:val="22"/>
        </w:rPr>
        <w:t>course receive a Certificate.</w:t>
      </w:r>
      <w:r w:rsidR="00AE0AC7">
        <w:rPr>
          <w:rFonts w:cs="Arial"/>
          <w:color w:val="000000"/>
          <w:sz w:val="22"/>
          <w:szCs w:val="22"/>
        </w:rPr>
        <w:t xml:space="preserve"> </w:t>
      </w:r>
      <w:r w:rsidR="00D47A4C">
        <w:rPr>
          <w:rFonts w:cs="Arial"/>
          <w:color w:val="000000"/>
          <w:sz w:val="22"/>
          <w:szCs w:val="22"/>
        </w:rPr>
        <w:t xml:space="preserve">Participants </w:t>
      </w:r>
      <w:r w:rsidR="00AE0AC7">
        <w:rPr>
          <w:rFonts w:cs="Arial"/>
          <w:color w:val="000000"/>
          <w:sz w:val="22"/>
          <w:szCs w:val="22"/>
        </w:rPr>
        <w:t>must watch the videos and attend the in-person session.</w:t>
      </w:r>
    </w:p>
    <w:p w:rsidR="00281AD5" w:rsidRPr="0026770A" w:rsidRDefault="003B1CC4" w:rsidP="003B1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3B1CC4">
        <w:rPr>
          <w:rFonts w:cs="Arial"/>
          <w:b/>
          <w:color w:val="000000"/>
          <w:sz w:val="22"/>
          <w:szCs w:val="22"/>
        </w:rPr>
        <w:t>Do I need to be a K Scholar to take this course?</w:t>
      </w:r>
      <w:r w:rsidRPr="003B1CC4">
        <w:rPr>
          <w:rFonts w:cs="Arial"/>
          <w:color w:val="000000"/>
          <w:sz w:val="22"/>
          <w:szCs w:val="22"/>
        </w:rPr>
        <w:t xml:space="preserve"> No. In addition to K Scholars, this course is open to faculty, clinicians, community health workers, fellows</w:t>
      </w:r>
      <w:r w:rsidR="00971FCF">
        <w:rPr>
          <w:rFonts w:cs="Arial"/>
          <w:color w:val="000000"/>
          <w:sz w:val="22"/>
          <w:szCs w:val="22"/>
        </w:rPr>
        <w:t>,</w:t>
      </w:r>
      <w:r w:rsidRPr="003B1CC4">
        <w:rPr>
          <w:rFonts w:cs="Arial"/>
          <w:color w:val="000000"/>
          <w:sz w:val="22"/>
          <w:szCs w:val="22"/>
        </w:rPr>
        <w:t xml:space="preserve"> post-docs, TL1 and F trainees, as well as medical, OT/PT, pharmacy </w:t>
      </w:r>
      <w:r w:rsidR="00971FCF">
        <w:rPr>
          <w:rFonts w:cs="Arial"/>
          <w:color w:val="000000"/>
          <w:sz w:val="22"/>
          <w:szCs w:val="22"/>
        </w:rPr>
        <w:t xml:space="preserve">and other </w:t>
      </w:r>
      <w:r w:rsidRPr="003B1CC4">
        <w:rPr>
          <w:rFonts w:cs="Arial"/>
          <w:color w:val="000000"/>
          <w:sz w:val="22"/>
          <w:szCs w:val="22"/>
        </w:rPr>
        <w:t>students</w:t>
      </w:r>
      <w:r w:rsidR="00971FCF">
        <w:rPr>
          <w:rFonts w:cs="Arial"/>
          <w:color w:val="000000"/>
          <w:sz w:val="22"/>
          <w:szCs w:val="22"/>
        </w:rPr>
        <w:t xml:space="preserve"> who intend to conduct clinical and translational research</w:t>
      </w:r>
      <w:r w:rsidRPr="003B1CC4">
        <w:rPr>
          <w:rFonts w:cs="Arial"/>
          <w:color w:val="000000"/>
          <w:sz w:val="22"/>
          <w:szCs w:val="22"/>
        </w:rPr>
        <w:t xml:space="preserve">. </w:t>
      </w:r>
    </w:p>
    <w:sectPr w:rsidR="00281AD5" w:rsidRPr="0026770A" w:rsidSect="00281AD5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ul Karon" w:date="2014-10-15T16:12:00Z" w:initials="PK">
    <w:p w:rsidR="009851F2" w:rsidRDefault="009851F2">
      <w:pPr>
        <w:pStyle w:val="CommentText"/>
      </w:pPr>
      <w:r>
        <w:rPr>
          <w:rStyle w:val="CommentReference"/>
        </w:rPr>
        <w:annotationRef/>
      </w:r>
      <w:r>
        <w:t>This is Cecilia's comment.</w:t>
      </w:r>
    </w:p>
  </w:comment>
  <w:comment w:id="5" w:author="Dzekov, Jeanne" w:date="2014-10-06T18:40:00Z" w:initials="DJ">
    <w:p w:rsidR="00AD48E4" w:rsidRDefault="00AD48E4">
      <w:pPr>
        <w:pStyle w:val="CommentText"/>
      </w:pPr>
      <w:r>
        <w:rPr>
          <w:rStyle w:val="CommentReference"/>
        </w:rPr>
        <w:annotationRef/>
      </w:r>
      <w:r>
        <w:t>Not Sure how you wanted me to enter this in-class exercise that is typically done when we have our in-person sessions</w:t>
      </w:r>
      <w:r w:rsidR="00C8432B">
        <w:t xml:space="preserve"> for Josh Lee’s section</w:t>
      </w:r>
      <w:r>
        <w:t>?</w:t>
      </w:r>
    </w:p>
    <w:p w:rsidR="00C8432B" w:rsidRDefault="00C8432B">
      <w:pPr>
        <w:pStyle w:val="CommentText"/>
      </w:pPr>
    </w:p>
    <w:p w:rsidR="00C8432B" w:rsidRDefault="00C8432B">
      <w:pPr>
        <w:pStyle w:val="CommentText"/>
      </w:pPr>
      <w:r>
        <w:t>There is an in-class exercise for Dr. Mi’s lecture as well, but difficult to explain unless Dr. Mi is there.  I didn’t add it here so I’m not sure how we should proceed with this.</w:t>
      </w:r>
    </w:p>
  </w:comment>
  <w:comment w:id="6" w:author="Paul Karon" w:date="2014-10-15T16:14:00Z" w:initials="PK">
    <w:p w:rsidR="009851F2" w:rsidRDefault="009851F2">
      <w:pPr>
        <w:pStyle w:val="CommentText"/>
      </w:pPr>
      <w:r>
        <w:rPr>
          <w:rStyle w:val="CommentReference"/>
        </w:rPr>
        <w:annotationRef/>
      </w:r>
      <w:r>
        <w:t>John /</w:t>
      </w:r>
      <w:proofErr w:type="spellStart"/>
      <w:r>
        <w:t>Katja</w:t>
      </w:r>
      <w:proofErr w:type="spellEnd"/>
      <w:r>
        <w:t xml:space="preserve"> -- per Jeanne's comment above, my not-so-valuable thinking is it's not necessary to list the in-class exercises at all.</w:t>
      </w:r>
      <w:r w:rsidR="001D0D26">
        <w:t xml:space="preserve"> Do they make document too long? </w:t>
      </w:r>
      <w:r>
        <w:t xml:space="preserve"> But </w:t>
      </w:r>
      <w:r w:rsidR="001D0D26">
        <w:t xml:space="preserve">remember, </w:t>
      </w:r>
      <w:r>
        <w:t>Cecilia say</w:t>
      </w:r>
      <w:r w:rsidR="001D0D26">
        <w:t xml:space="preserve">s she is okay w/ this addition. </w:t>
      </w:r>
      <w: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F73560"/>
    <w:multiLevelType w:val="hybridMultilevel"/>
    <w:tmpl w:val="DD50FE70"/>
    <w:lvl w:ilvl="0" w:tplc="6E1A36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321CF"/>
    <w:multiLevelType w:val="hybridMultilevel"/>
    <w:tmpl w:val="352C6274"/>
    <w:lvl w:ilvl="0" w:tplc="6408F836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F64BD"/>
    <w:multiLevelType w:val="hybridMultilevel"/>
    <w:tmpl w:val="C4F4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E26B6"/>
    <w:multiLevelType w:val="hybridMultilevel"/>
    <w:tmpl w:val="92BCA5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CBD7F89"/>
    <w:multiLevelType w:val="hybridMultilevel"/>
    <w:tmpl w:val="1532970A"/>
    <w:lvl w:ilvl="0" w:tplc="FF7CCB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733A1"/>
    <w:multiLevelType w:val="hybridMultilevel"/>
    <w:tmpl w:val="F06C2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34596"/>
    <w:multiLevelType w:val="hybridMultilevel"/>
    <w:tmpl w:val="775C6442"/>
    <w:lvl w:ilvl="0" w:tplc="BC0A4D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44411"/>
    <w:rsid w:val="00047BD7"/>
    <w:rsid w:val="000B436B"/>
    <w:rsid w:val="000E47C0"/>
    <w:rsid w:val="000E72C6"/>
    <w:rsid w:val="000F2081"/>
    <w:rsid w:val="000F4A4C"/>
    <w:rsid w:val="000F5BDC"/>
    <w:rsid w:val="00123C08"/>
    <w:rsid w:val="001530CA"/>
    <w:rsid w:val="001537F1"/>
    <w:rsid w:val="00172833"/>
    <w:rsid w:val="00180F8A"/>
    <w:rsid w:val="0018651E"/>
    <w:rsid w:val="00197C0A"/>
    <w:rsid w:val="001D0D26"/>
    <w:rsid w:val="00233A30"/>
    <w:rsid w:val="0026770A"/>
    <w:rsid w:val="00273D7B"/>
    <w:rsid w:val="002F279A"/>
    <w:rsid w:val="003378D4"/>
    <w:rsid w:val="00364425"/>
    <w:rsid w:val="00382AFB"/>
    <w:rsid w:val="003837B1"/>
    <w:rsid w:val="003B1CC4"/>
    <w:rsid w:val="003D353D"/>
    <w:rsid w:val="003E0064"/>
    <w:rsid w:val="004117B3"/>
    <w:rsid w:val="00432853"/>
    <w:rsid w:val="00462C7F"/>
    <w:rsid w:val="00491FAD"/>
    <w:rsid w:val="00531DF8"/>
    <w:rsid w:val="0055190C"/>
    <w:rsid w:val="00591371"/>
    <w:rsid w:val="005B66D9"/>
    <w:rsid w:val="005D1467"/>
    <w:rsid w:val="00661B2B"/>
    <w:rsid w:val="00667026"/>
    <w:rsid w:val="00682567"/>
    <w:rsid w:val="006E05B6"/>
    <w:rsid w:val="006E5BD6"/>
    <w:rsid w:val="006F189C"/>
    <w:rsid w:val="00743C42"/>
    <w:rsid w:val="007B69D0"/>
    <w:rsid w:val="007E4195"/>
    <w:rsid w:val="00861DC4"/>
    <w:rsid w:val="00875A6C"/>
    <w:rsid w:val="0089522D"/>
    <w:rsid w:val="00895C26"/>
    <w:rsid w:val="008A48A1"/>
    <w:rsid w:val="008B2041"/>
    <w:rsid w:val="008B47D7"/>
    <w:rsid w:val="008F4136"/>
    <w:rsid w:val="009034AF"/>
    <w:rsid w:val="009051CA"/>
    <w:rsid w:val="00912D56"/>
    <w:rsid w:val="00922899"/>
    <w:rsid w:val="00922ED0"/>
    <w:rsid w:val="0093372A"/>
    <w:rsid w:val="00947C52"/>
    <w:rsid w:val="009560B1"/>
    <w:rsid w:val="0096323E"/>
    <w:rsid w:val="00970935"/>
    <w:rsid w:val="00971FCF"/>
    <w:rsid w:val="009851F2"/>
    <w:rsid w:val="009C6915"/>
    <w:rsid w:val="00A02B84"/>
    <w:rsid w:val="00A21D52"/>
    <w:rsid w:val="00A34AA8"/>
    <w:rsid w:val="00A65EAC"/>
    <w:rsid w:val="00A70237"/>
    <w:rsid w:val="00A8796E"/>
    <w:rsid w:val="00AB5A69"/>
    <w:rsid w:val="00AD0B6A"/>
    <w:rsid w:val="00AD2223"/>
    <w:rsid w:val="00AD48E4"/>
    <w:rsid w:val="00AD6979"/>
    <w:rsid w:val="00AE0AC7"/>
    <w:rsid w:val="00B00BFD"/>
    <w:rsid w:val="00B02DEA"/>
    <w:rsid w:val="00B14079"/>
    <w:rsid w:val="00B4299D"/>
    <w:rsid w:val="00B47C00"/>
    <w:rsid w:val="00BA2A14"/>
    <w:rsid w:val="00BD6B17"/>
    <w:rsid w:val="00BF4A91"/>
    <w:rsid w:val="00C07A07"/>
    <w:rsid w:val="00C40088"/>
    <w:rsid w:val="00C45BA9"/>
    <w:rsid w:val="00C539DC"/>
    <w:rsid w:val="00C541F4"/>
    <w:rsid w:val="00C664DD"/>
    <w:rsid w:val="00C8432B"/>
    <w:rsid w:val="00CB7A72"/>
    <w:rsid w:val="00CD3A81"/>
    <w:rsid w:val="00D12C3C"/>
    <w:rsid w:val="00D44411"/>
    <w:rsid w:val="00D47A4C"/>
    <w:rsid w:val="00D759AD"/>
    <w:rsid w:val="00D9630B"/>
    <w:rsid w:val="00DB3066"/>
    <w:rsid w:val="00DD6BD7"/>
    <w:rsid w:val="00DF6D23"/>
    <w:rsid w:val="00E13B6F"/>
    <w:rsid w:val="00E16659"/>
    <w:rsid w:val="00E203D3"/>
    <w:rsid w:val="00F30FD2"/>
    <w:rsid w:val="00F34352"/>
    <w:rsid w:val="00F37170"/>
    <w:rsid w:val="00F45F2B"/>
    <w:rsid w:val="00F842BF"/>
    <w:rsid w:val="00FA7B05"/>
    <w:rsid w:val="00FB5B09"/>
    <w:rsid w:val="00FF4395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83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rsid w:val="00AD4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3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1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1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4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rnl">
    <w:name w:val="jrnl"/>
    <w:basedOn w:val="DefaultParagraphFont"/>
    <w:rsid w:val="00912D56"/>
  </w:style>
  <w:style w:type="character" w:customStyle="1" w:styleId="apple-converted-space">
    <w:name w:val="apple-converted-space"/>
    <w:basedOn w:val="DefaultParagraphFont"/>
    <w:rsid w:val="00912D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83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rsid w:val="00AD4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3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1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1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4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rnl">
    <w:name w:val="jrnl"/>
    <w:basedOn w:val="DefaultParagraphFont"/>
    <w:rsid w:val="00912D56"/>
  </w:style>
  <w:style w:type="character" w:customStyle="1" w:styleId="apple-converted-space">
    <w:name w:val="apple-converted-space"/>
    <w:basedOn w:val="DefaultParagraphFont"/>
    <w:rsid w:val="00912D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ncbi.nlm.nih.gov/pubmed/2386807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750</Words>
  <Characters>4277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Health Science IT</Company>
  <LinksUpToDate>false</LinksUpToDate>
  <CharactersWithSpaces>5252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Karon</dc:creator>
  <cp:lastModifiedBy>Paul Karon</cp:lastModifiedBy>
  <cp:revision>4</cp:revision>
  <dcterms:created xsi:type="dcterms:W3CDTF">2014-10-10T21:57:00Z</dcterms:created>
  <dcterms:modified xsi:type="dcterms:W3CDTF">2014-10-15T23:14:00Z</dcterms:modified>
</cp:coreProperties>
</file>