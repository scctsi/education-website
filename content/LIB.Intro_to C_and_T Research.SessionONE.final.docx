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54E" w:rsidRPr="00296C9C" w:rsidDel="00013F8E" w:rsidRDefault="00A1454E" w:rsidP="00EE58DE">
      <w:pPr>
        <w:spacing w:after="0"/>
        <w:rPr>
          <w:del w:id="0" w:author="Paul Karon" w:date="2014-08-13T13:55:00Z"/>
          <w:rFonts w:ascii="Arial" w:hAnsi="Arial" w:cs="Arial"/>
          <w:b/>
        </w:rPr>
      </w:pPr>
    </w:p>
    <w:p w:rsidR="00A1454E" w:rsidRPr="00296C9C" w:rsidRDefault="00A1454E" w:rsidP="00EE58DE">
      <w:pPr>
        <w:spacing w:after="0"/>
        <w:rPr>
          <w:rFonts w:ascii="Arial" w:hAnsi="Arial" w:cs="Arial"/>
          <w:b/>
        </w:rPr>
      </w:pPr>
      <w:r w:rsidRPr="00296C9C">
        <w:rPr>
          <w:rFonts w:ascii="Arial" w:hAnsi="Arial" w:cs="Arial"/>
          <w:b/>
        </w:rPr>
        <w:t>Course</w:t>
      </w:r>
    </w:p>
    <w:commentRangeStart w:id="1"/>
    <w:p w:rsidR="00A1454E" w:rsidRPr="00296C9C" w:rsidRDefault="00730D06" w:rsidP="00A1454E">
      <w:pPr>
        <w:spacing w:after="0"/>
        <w:rPr>
          <w:rFonts w:ascii="Arial" w:hAnsi="Arial" w:cs="Arial"/>
        </w:rPr>
      </w:pPr>
      <w:r w:rsidRPr="00296C9C">
        <w:fldChar w:fldCharType="begin"/>
      </w:r>
      <w:r w:rsidR="00AE3FA2" w:rsidRPr="00296C9C">
        <w:rPr>
          <w:rFonts w:ascii="Arial" w:hAnsi="Arial" w:cs="Arial"/>
        </w:rPr>
        <w:instrText xml:space="preserve"> HYPERLINK "http://vimeopro.com/scctsiecde/sc-ctsi-short-course-2014-session-1/page/1" </w:instrText>
      </w:r>
      <w:r w:rsidRPr="00296C9C">
        <w:fldChar w:fldCharType="separate"/>
      </w:r>
      <w:r w:rsidR="00A1454E" w:rsidRPr="00296C9C">
        <w:rPr>
          <w:rStyle w:val="Hyperlink"/>
          <w:rFonts w:ascii="Arial" w:hAnsi="Arial" w:cs="Arial"/>
        </w:rPr>
        <w:t>Introduction to Clinical and Translational Research: Session One</w:t>
      </w:r>
      <w:r w:rsidRPr="00296C9C">
        <w:rPr>
          <w:rStyle w:val="Hyperlink"/>
          <w:rFonts w:ascii="Arial" w:hAnsi="Arial" w:cs="Arial"/>
        </w:rPr>
        <w:fldChar w:fldCharType="end"/>
      </w:r>
      <w:commentRangeEnd w:id="1"/>
      <w:r w:rsidR="005A170E">
        <w:rPr>
          <w:rStyle w:val="CommentReference"/>
        </w:rPr>
        <w:commentReference w:id="1"/>
      </w:r>
    </w:p>
    <w:p w:rsidR="00E02B6A" w:rsidRPr="00C21A1C" w:rsidRDefault="00977977" w:rsidP="001A3B17">
      <w:pPr>
        <w:spacing w:after="0"/>
        <w:rPr>
          <w:rFonts w:ascii="Arial" w:hAnsi="Arial" w:cs="Arial"/>
          <w:color w:val="000000" w:themeColor="text1"/>
        </w:rPr>
      </w:pPr>
      <w:r w:rsidRPr="00C21A1C">
        <w:rPr>
          <w:rFonts w:ascii="Arial" w:hAnsi="Arial" w:cs="Arial"/>
          <w:color w:val="000000" w:themeColor="text1"/>
        </w:rPr>
        <w:t xml:space="preserve">Part 1: </w:t>
      </w:r>
      <w:r w:rsidR="00D73CFB" w:rsidRPr="00C21A1C">
        <w:rPr>
          <w:rFonts w:ascii="Arial" w:hAnsi="Arial" w:cs="Arial"/>
          <w:color w:val="000000" w:themeColor="text1"/>
        </w:rPr>
        <w:t>What is Clinical and Translational Research?</w:t>
      </w:r>
    </w:p>
    <w:p w:rsidR="00F53328" w:rsidRPr="00C21A1C" w:rsidRDefault="00F53328" w:rsidP="00F53328">
      <w:pPr>
        <w:spacing w:after="0"/>
        <w:rPr>
          <w:rFonts w:ascii="Arial" w:hAnsi="Arial" w:cs="Arial"/>
          <w:color w:val="000000" w:themeColor="text1"/>
        </w:rPr>
      </w:pPr>
      <w:r w:rsidRPr="00C21A1C">
        <w:rPr>
          <w:rFonts w:ascii="Arial" w:hAnsi="Arial" w:cs="Arial"/>
          <w:color w:val="000000" w:themeColor="text1"/>
        </w:rPr>
        <w:t>Part 2: Questions and Hypotheses in Clinical and Translational Research</w:t>
      </w:r>
    </w:p>
    <w:p w:rsidR="00F53328" w:rsidRPr="001A3B17" w:rsidRDefault="00F53328" w:rsidP="001A3B17">
      <w:pPr>
        <w:numPr>
          <w:ins w:id="2" w:author="Paul Karon" w:date="2014-08-13T13:28:00Z"/>
        </w:numPr>
        <w:spacing w:after="0"/>
        <w:rPr>
          <w:rFonts w:ascii="Arial" w:hAnsi="Arial" w:cs="Arial"/>
          <w:b/>
        </w:rPr>
      </w:pPr>
    </w:p>
    <w:p w:rsidR="00C21A1C" w:rsidRPr="00C21A1C" w:rsidRDefault="001A3B17" w:rsidP="00C21A1C">
      <w:pPr>
        <w:widowControl w:val="0"/>
        <w:autoSpaceDE w:val="0"/>
        <w:autoSpaceDN w:val="0"/>
        <w:adjustRightInd w:val="0"/>
        <w:spacing w:after="500" w:line="240" w:lineRule="auto"/>
        <w:rPr>
          <w:rFonts w:ascii="Arial" w:hAnsi="Arial" w:cs="Arial"/>
          <w:i/>
        </w:rPr>
      </w:pPr>
      <w:r w:rsidRPr="00C21A1C">
        <w:rPr>
          <w:rFonts w:ascii="Arial" w:hAnsi="Arial" w:cs="Arial"/>
        </w:rPr>
        <w:t xml:space="preserve">With: </w:t>
      </w:r>
      <w:hyperlink r:id="rId10" w:history="1">
        <w:r w:rsidR="00C21A1C" w:rsidRPr="00C21A1C">
          <w:rPr>
            <w:rStyle w:val="Hyperlink"/>
            <w:rFonts w:ascii="Arial" w:hAnsi="Arial" w:cs="Arial"/>
            <w:i/>
          </w:rPr>
          <w:t>Jonathan M. Samet</w:t>
        </w:r>
      </w:hyperlink>
      <w:r w:rsidR="00C21A1C" w:rsidRPr="00C21A1C">
        <w:rPr>
          <w:rFonts w:ascii="Arial" w:hAnsi="Arial" w:cs="Arial"/>
          <w:i/>
        </w:rPr>
        <w:t xml:space="preserve">, MD, MS, Distinguished Professor and Flora L. Thornton Chair, Department of Preventive Medicine, Keck School of Medicine of USC, Director, USC Institute for Global Health, Director of the SC CTSI Education, Career </w:t>
      </w:r>
      <w:r w:rsidR="00C21A1C">
        <w:rPr>
          <w:rFonts w:ascii="Arial" w:hAnsi="Arial" w:cs="Arial"/>
          <w:i/>
        </w:rPr>
        <w:t xml:space="preserve">Development, and Ethics program; </w:t>
      </w:r>
      <w:bookmarkStart w:id="3" w:name="_GoBack"/>
      <w:r w:rsidR="00E6498D">
        <w:fldChar w:fldCharType="begin"/>
      </w:r>
      <w:r w:rsidR="00E6498D">
        <w:instrText xml:space="preserve"> HYPER</w:instrText>
      </w:r>
      <w:r w:rsidR="00E6498D">
        <w:instrText xml:space="preserve">LINK "http://profiles.sc-ctsi.org/cecilia.patinosutton" </w:instrText>
      </w:r>
      <w:r w:rsidR="00E6498D">
        <w:fldChar w:fldCharType="separate"/>
      </w:r>
      <w:r w:rsidR="00C21A1C" w:rsidRPr="00C21A1C">
        <w:rPr>
          <w:rStyle w:val="Hyperlink"/>
          <w:rFonts w:ascii="Arial" w:hAnsi="Arial" w:cs="Arial"/>
          <w:i/>
        </w:rPr>
        <w:t>Cecilia Patino-Sutton</w:t>
      </w:r>
      <w:r w:rsidR="00E6498D">
        <w:rPr>
          <w:rStyle w:val="Hyperlink"/>
          <w:rFonts w:ascii="Arial" w:hAnsi="Arial" w:cs="Arial"/>
          <w:i/>
        </w:rPr>
        <w:fldChar w:fldCharType="end"/>
      </w:r>
      <w:r w:rsidR="00C21A1C" w:rsidRPr="00C21A1C">
        <w:rPr>
          <w:rFonts w:ascii="Arial" w:hAnsi="Arial" w:cs="Arial"/>
          <w:i/>
        </w:rPr>
        <w:t xml:space="preserve">, MD, </w:t>
      </w:r>
      <w:proofErr w:type="spellStart"/>
      <w:ins w:id="4" w:author="Dzekov, Jeanne" w:date="2014-09-10T17:17:00Z">
        <w:r w:rsidR="00E6498D">
          <w:rPr>
            <w:rFonts w:ascii="Arial" w:hAnsi="Arial" w:cs="Arial"/>
            <w:i/>
          </w:rPr>
          <w:t>MeD</w:t>
        </w:r>
        <w:proofErr w:type="spellEnd"/>
        <w:r w:rsidR="00E6498D">
          <w:rPr>
            <w:rFonts w:ascii="Arial" w:hAnsi="Arial" w:cs="Arial"/>
            <w:i/>
          </w:rPr>
          <w:t xml:space="preserve">, </w:t>
        </w:r>
      </w:ins>
      <w:r w:rsidR="00C21A1C" w:rsidRPr="00C21A1C">
        <w:rPr>
          <w:rFonts w:ascii="Arial" w:hAnsi="Arial" w:cs="Arial"/>
          <w:i/>
        </w:rPr>
        <w:t>PhD,</w:t>
      </w:r>
      <w:bookmarkEnd w:id="3"/>
      <w:r w:rsidR="00C21A1C" w:rsidRPr="00C21A1C">
        <w:rPr>
          <w:rFonts w:ascii="Arial" w:hAnsi="Arial" w:cs="Arial"/>
          <w:i/>
        </w:rPr>
        <w:t xml:space="preserve"> Director of the SC CTSI Education program, Southern California Clinical and Translational Science Institute (SC CTSI), Keck School of Medicine of USC;</w:t>
      </w:r>
    </w:p>
    <w:p w:rsidR="001A3B17" w:rsidRPr="00296C9C" w:rsidRDefault="001A3B17" w:rsidP="001A3B17">
      <w:pPr>
        <w:spacing w:after="0" w:line="240" w:lineRule="auto"/>
        <w:rPr>
          <w:rFonts w:ascii="Arial" w:hAnsi="Arial" w:cs="Arial"/>
          <w:bCs/>
        </w:rPr>
      </w:pPr>
      <w:r w:rsidRPr="00296C9C">
        <w:rPr>
          <w:rFonts w:ascii="Arial" w:hAnsi="Arial" w:cs="Arial"/>
          <w:b/>
          <w:bCs/>
        </w:rPr>
        <w:t xml:space="preserve">Upcoming </w:t>
      </w:r>
      <w:r w:rsidR="00F53328">
        <w:rPr>
          <w:rFonts w:ascii="Arial" w:hAnsi="Arial" w:cs="Arial"/>
          <w:b/>
          <w:bCs/>
        </w:rPr>
        <w:t>Session</w:t>
      </w:r>
      <w:r w:rsidRPr="00296C9C">
        <w:rPr>
          <w:rFonts w:ascii="Arial" w:hAnsi="Arial" w:cs="Arial"/>
          <w:b/>
          <w:bCs/>
        </w:rPr>
        <w:t xml:space="preserve"> </w:t>
      </w:r>
    </w:p>
    <w:p w:rsidR="001A3B17" w:rsidRPr="00296C9C" w:rsidRDefault="002F1E29" w:rsidP="001A3B17">
      <w:pPr>
        <w:spacing w:after="0"/>
        <w:rPr>
          <w:rFonts w:ascii="Arial" w:hAnsi="Arial" w:cs="Arial"/>
        </w:rPr>
      </w:pPr>
      <w:commentRangeStart w:id="5"/>
      <w:proofErr w:type="gramStart"/>
      <w:r>
        <w:rPr>
          <w:rFonts w:ascii="Arial" w:hAnsi="Arial" w:cs="Arial"/>
        </w:rPr>
        <w:t>N/a</w:t>
      </w:r>
      <w:commentRangeEnd w:id="5"/>
      <w:proofErr w:type="gramEnd"/>
      <w:r>
        <w:rPr>
          <w:rStyle w:val="CommentReference"/>
        </w:rPr>
        <w:commentReference w:id="5"/>
      </w:r>
    </w:p>
    <w:p w:rsidR="001A3B17" w:rsidRDefault="001A3B17" w:rsidP="001A3B17">
      <w:pPr>
        <w:spacing w:after="0" w:line="240" w:lineRule="auto"/>
        <w:rPr>
          <w:rFonts w:ascii="Arial" w:hAnsi="Arial" w:cs="Arial"/>
          <w:b/>
          <w:bCs/>
        </w:rPr>
      </w:pPr>
    </w:p>
    <w:p w:rsidR="001A3B17" w:rsidRPr="00296C9C" w:rsidRDefault="001A3B17" w:rsidP="001A3B17">
      <w:pPr>
        <w:spacing w:after="0" w:line="240" w:lineRule="auto"/>
        <w:rPr>
          <w:rFonts w:ascii="Arial" w:hAnsi="Arial" w:cs="Arial"/>
          <w:bCs/>
        </w:rPr>
      </w:pPr>
      <w:r w:rsidRPr="00296C9C">
        <w:rPr>
          <w:rFonts w:ascii="Arial" w:hAnsi="Arial" w:cs="Arial"/>
          <w:b/>
          <w:bCs/>
        </w:rPr>
        <w:t>Resource</w:t>
      </w:r>
      <w:r w:rsidR="00AC43A7">
        <w:rPr>
          <w:rFonts w:ascii="Arial" w:hAnsi="Arial" w:cs="Arial"/>
          <w:b/>
          <w:bCs/>
        </w:rPr>
        <w:t>s</w:t>
      </w:r>
    </w:p>
    <w:p w:rsidR="001A3B17" w:rsidRPr="00296C9C" w:rsidRDefault="00AC43A7" w:rsidP="001A3B17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9 </w:t>
      </w:r>
      <w:r w:rsidR="001A3B17" w:rsidRPr="00296C9C">
        <w:rPr>
          <w:rFonts w:ascii="Arial" w:hAnsi="Arial" w:cs="Arial"/>
          <w:bCs/>
        </w:rPr>
        <w:t xml:space="preserve">short videos, </w:t>
      </w:r>
      <w:r w:rsidR="001A3B17">
        <w:rPr>
          <w:rFonts w:ascii="Arial" w:hAnsi="Arial" w:cs="Arial"/>
          <w:bCs/>
        </w:rPr>
        <w:t>approx.</w:t>
      </w:r>
      <w:r w:rsidR="001A3B17" w:rsidRPr="00296C9C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1:10  </w:t>
      </w:r>
    </w:p>
    <w:p w:rsidR="001A3B17" w:rsidRDefault="001A3B17" w:rsidP="00563E22">
      <w:pPr>
        <w:spacing w:after="0" w:line="240" w:lineRule="auto"/>
        <w:rPr>
          <w:rFonts w:ascii="Arial" w:hAnsi="Arial" w:cs="Arial"/>
          <w:b/>
          <w:bCs/>
        </w:rPr>
      </w:pPr>
    </w:p>
    <w:p w:rsidR="00C21A1C" w:rsidRDefault="001A3B17" w:rsidP="00563E22">
      <w:pPr>
        <w:spacing w:after="0" w:line="240" w:lineRule="auto"/>
        <w:rPr>
          <w:rFonts w:ascii="Arial" w:hAnsi="Arial" w:cs="Arial"/>
          <w:bCs/>
          <w:i/>
          <w:color w:val="0070C0"/>
          <w:sz w:val="20"/>
          <w:szCs w:val="20"/>
        </w:rPr>
      </w:pPr>
      <w:r w:rsidRPr="001A3B17">
        <w:rPr>
          <w:rFonts w:ascii="Arial" w:hAnsi="Arial" w:cs="Arial"/>
          <w:b/>
          <w:bCs/>
          <w:color w:val="0070C0"/>
        </w:rPr>
        <w:t>Filters</w:t>
      </w:r>
      <w:r w:rsidR="00C21A1C">
        <w:rPr>
          <w:rFonts w:ascii="Arial" w:hAnsi="Arial" w:cs="Arial"/>
          <w:b/>
          <w:bCs/>
          <w:color w:val="0070C0"/>
        </w:rPr>
        <w:t xml:space="preserve"> </w:t>
      </w:r>
      <w:r w:rsidR="00C21A1C" w:rsidRPr="00C21A1C">
        <w:rPr>
          <w:rFonts w:ascii="Arial" w:hAnsi="Arial" w:cs="Arial"/>
          <w:bCs/>
          <w:i/>
          <w:color w:val="0070C0"/>
          <w:sz w:val="20"/>
          <w:szCs w:val="20"/>
        </w:rPr>
        <w:t>(these will inform the library search logic</w:t>
      </w:r>
      <w:r w:rsidR="00C21A1C">
        <w:rPr>
          <w:rFonts w:ascii="Arial" w:hAnsi="Arial" w:cs="Arial"/>
          <w:bCs/>
          <w:i/>
          <w:color w:val="0070C0"/>
          <w:sz w:val="20"/>
          <w:szCs w:val="20"/>
        </w:rPr>
        <w:t>)</w:t>
      </w:r>
    </w:p>
    <w:p w:rsidR="008A570B" w:rsidRPr="00C21A1C" w:rsidRDefault="00C21A1C" w:rsidP="00563E22">
      <w:p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2873D0">
        <w:rPr>
          <w:rFonts w:ascii="Arial" w:hAnsi="Arial" w:cs="Arial"/>
          <w:bCs/>
          <w:color w:val="000000" w:themeColor="text1"/>
          <w:sz w:val="20"/>
          <w:szCs w:val="20"/>
          <w:highlight w:val="yellow"/>
        </w:rPr>
        <w:t>Yellow indicates the categories that we think apply.</w:t>
      </w:r>
      <w:r w:rsidRPr="002873D0">
        <w:rPr>
          <w:rFonts w:ascii="Arial" w:hAnsi="Arial" w:cs="Arial"/>
          <w:b/>
          <w:bCs/>
          <w:color w:val="000000" w:themeColor="text1"/>
          <w:highlight w:val="yellow"/>
        </w:rPr>
        <w:t xml:space="preserve"> </w:t>
      </w:r>
    </w:p>
    <w:p w:rsidR="00483EF4" w:rsidRPr="001A4007" w:rsidRDefault="00483EF4" w:rsidP="00563E22">
      <w:pPr>
        <w:spacing w:after="0" w:line="240" w:lineRule="auto"/>
        <w:rPr>
          <w:rFonts w:ascii="Arial" w:hAnsi="Arial" w:cs="Arial"/>
          <w:b/>
          <w:bCs/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A4007" w:rsidRPr="001A4007">
        <w:tc>
          <w:tcPr>
            <w:tcW w:w="2394" w:type="dxa"/>
          </w:tcPr>
          <w:p w:rsidR="008A570B" w:rsidRPr="002F1E29" w:rsidRDefault="008A570B" w:rsidP="00563E22">
            <w:pPr>
              <w:rPr>
                <w:rFonts w:ascii="Arial" w:hAnsi="Arial" w:cs="Arial"/>
                <w:bCs/>
                <w:color w:val="0070C0"/>
                <w:sz w:val="16"/>
                <w:szCs w:val="16"/>
                <w:u w:val="single"/>
              </w:rPr>
            </w:pPr>
            <w:r w:rsidRPr="002F1E29">
              <w:rPr>
                <w:rFonts w:ascii="Arial" w:hAnsi="Arial" w:cs="Arial"/>
                <w:bCs/>
                <w:color w:val="0070C0"/>
                <w:sz w:val="16"/>
                <w:szCs w:val="16"/>
                <w:u w:val="single"/>
              </w:rPr>
              <w:t>Who is this course for?</w:t>
            </w:r>
          </w:p>
        </w:tc>
        <w:tc>
          <w:tcPr>
            <w:tcW w:w="2394" w:type="dxa"/>
          </w:tcPr>
          <w:p w:rsidR="008A570B" w:rsidRPr="002F1E29" w:rsidRDefault="008A570B" w:rsidP="008A570B">
            <w:pPr>
              <w:rPr>
                <w:rFonts w:ascii="Arial" w:hAnsi="Arial" w:cs="Arial"/>
                <w:bCs/>
                <w:color w:val="0070C0"/>
                <w:sz w:val="16"/>
                <w:szCs w:val="16"/>
                <w:u w:val="single"/>
              </w:rPr>
            </w:pPr>
            <w:r w:rsidRPr="002F1E29">
              <w:rPr>
                <w:rFonts w:ascii="Arial" w:hAnsi="Arial" w:cs="Arial"/>
                <w:bCs/>
                <w:color w:val="0070C0"/>
                <w:sz w:val="16"/>
                <w:szCs w:val="16"/>
                <w:u w:val="single"/>
              </w:rPr>
              <w:t>Stage of Research</w:t>
            </w:r>
          </w:p>
          <w:p w:rsidR="008A570B" w:rsidRPr="002F1E29" w:rsidRDefault="008A570B" w:rsidP="00563E22">
            <w:pPr>
              <w:rPr>
                <w:rFonts w:ascii="Arial" w:hAnsi="Arial" w:cs="Arial"/>
                <w:b/>
                <w:bCs/>
                <w:color w:val="0070C0"/>
                <w:sz w:val="16"/>
                <w:szCs w:val="16"/>
              </w:rPr>
            </w:pPr>
          </w:p>
        </w:tc>
        <w:tc>
          <w:tcPr>
            <w:tcW w:w="2394" w:type="dxa"/>
          </w:tcPr>
          <w:p w:rsidR="008A570B" w:rsidRPr="002F1E29" w:rsidRDefault="008A570B" w:rsidP="008A570B">
            <w:pPr>
              <w:rPr>
                <w:rFonts w:ascii="Arial" w:hAnsi="Arial" w:cs="Arial"/>
                <w:bCs/>
                <w:color w:val="0070C0"/>
                <w:sz w:val="16"/>
                <w:szCs w:val="16"/>
                <w:u w:val="single"/>
              </w:rPr>
            </w:pPr>
            <w:r w:rsidRPr="002F1E29">
              <w:rPr>
                <w:rFonts w:ascii="Arial" w:hAnsi="Arial" w:cs="Arial"/>
                <w:bCs/>
                <w:color w:val="0070C0"/>
                <w:sz w:val="16"/>
                <w:szCs w:val="16"/>
                <w:u w:val="single"/>
              </w:rPr>
              <w:t xml:space="preserve">Competencies </w:t>
            </w:r>
          </w:p>
          <w:p w:rsidR="008A570B" w:rsidRPr="002F1E29" w:rsidRDefault="008A570B" w:rsidP="00563E22">
            <w:pPr>
              <w:rPr>
                <w:rFonts w:ascii="Arial" w:hAnsi="Arial" w:cs="Arial"/>
                <w:b/>
                <w:bCs/>
                <w:color w:val="0070C0"/>
                <w:sz w:val="16"/>
                <w:szCs w:val="16"/>
              </w:rPr>
            </w:pPr>
          </w:p>
        </w:tc>
        <w:tc>
          <w:tcPr>
            <w:tcW w:w="2394" w:type="dxa"/>
          </w:tcPr>
          <w:p w:rsidR="008A570B" w:rsidRPr="002F1E29" w:rsidRDefault="008A570B" w:rsidP="008A570B">
            <w:pPr>
              <w:rPr>
                <w:rFonts w:ascii="Arial" w:hAnsi="Arial" w:cs="Arial"/>
                <w:bCs/>
                <w:color w:val="0070C0"/>
                <w:sz w:val="16"/>
                <w:szCs w:val="16"/>
                <w:u w:val="single"/>
              </w:rPr>
            </w:pPr>
            <w:r w:rsidRPr="002F1E29">
              <w:rPr>
                <w:rFonts w:ascii="Arial" w:hAnsi="Arial" w:cs="Arial"/>
                <w:bCs/>
                <w:color w:val="0070C0"/>
                <w:sz w:val="16"/>
                <w:szCs w:val="16"/>
                <w:u w:val="single"/>
              </w:rPr>
              <w:t>Topic(s)</w:t>
            </w:r>
            <w:r w:rsidR="005F540C" w:rsidRPr="002F1E29">
              <w:rPr>
                <w:rFonts w:ascii="Arial" w:hAnsi="Arial" w:cs="Arial"/>
                <w:bCs/>
                <w:color w:val="0070C0"/>
                <w:sz w:val="16"/>
                <w:szCs w:val="16"/>
                <w:u w:val="single"/>
              </w:rPr>
              <w:t>/Tags</w:t>
            </w:r>
          </w:p>
          <w:p w:rsidR="008A570B" w:rsidRPr="002F1E29" w:rsidRDefault="008A570B" w:rsidP="00563E22">
            <w:pPr>
              <w:rPr>
                <w:rFonts w:ascii="Arial" w:hAnsi="Arial" w:cs="Arial"/>
                <w:b/>
                <w:bCs/>
                <w:color w:val="0070C0"/>
                <w:sz w:val="16"/>
                <w:szCs w:val="16"/>
              </w:rPr>
            </w:pPr>
          </w:p>
        </w:tc>
      </w:tr>
      <w:tr w:rsidR="00D13F25" w:rsidRPr="008A570B">
        <w:tc>
          <w:tcPr>
            <w:tcW w:w="2394" w:type="dxa"/>
          </w:tcPr>
          <w:p w:rsidR="00D13F25" w:rsidRPr="002F1E29" w:rsidRDefault="00D13F25" w:rsidP="008A570B">
            <w:pPr>
              <w:rPr>
                <w:rFonts w:ascii="Arial" w:hAnsi="Arial" w:cs="Arial"/>
                <w:sz w:val="16"/>
                <w:szCs w:val="16"/>
              </w:rPr>
            </w:pPr>
            <w:r w:rsidRPr="00D13F25">
              <w:rPr>
                <w:rFonts w:ascii="Arial" w:hAnsi="Arial" w:cs="Arial"/>
                <w:sz w:val="16"/>
                <w:szCs w:val="16"/>
                <w:highlight w:val="yellow"/>
              </w:rPr>
              <w:t>Community Health Worker</w:t>
            </w:r>
          </w:p>
          <w:p w:rsidR="00D13F25" w:rsidRPr="002F1E29" w:rsidRDefault="00D13F25" w:rsidP="00563E2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D13F25" w:rsidRDefault="00D13F25" w:rsidP="008A570B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D13F25">
              <w:rPr>
                <w:rFonts w:ascii="Arial" w:hAnsi="Arial" w:cs="Arial"/>
                <w:sz w:val="16"/>
                <w:szCs w:val="16"/>
                <w:highlight w:val="yellow"/>
              </w:rPr>
              <w:t>Lab/Basic Science</w:t>
            </w:r>
          </w:p>
          <w:p w:rsidR="00D13F25" w:rsidRPr="00D13F25" w:rsidRDefault="00D13F25" w:rsidP="002F1E29">
            <w:pPr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2394" w:type="dxa"/>
          </w:tcPr>
          <w:p w:rsidR="00D13F25" w:rsidRPr="00D13F25" w:rsidRDefault="00D13F25" w:rsidP="00B4036A">
            <w:pPr>
              <w:rPr>
                <w:rFonts w:ascii="Arial" w:hAnsi="Arial" w:cs="Arial"/>
                <w:sz w:val="16"/>
                <w:szCs w:val="16"/>
              </w:rPr>
            </w:pPr>
            <w:r w:rsidRPr="00D13F25">
              <w:rPr>
                <w:rFonts w:ascii="Arial" w:hAnsi="Arial" w:cs="Arial"/>
                <w:sz w:val="16"/>
                <w:szCs w:val="16"/>
                <w:highlight w:val="yellow"/>
              </w:rPr>
              <w:t>Bioinformatics</w:t>
            </w:r>
          </w:p>
          <w:p w:rsidR="00D13F25" w:rsidRPr="00D13F25" w:rsidRDefault="00D13F25" w:rsidP="00B4036A">
            <w:pPr>
              <w:ind w:left="36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2F1E29" w:rsidRDefault="00D13F25" w:rsidP="005F540C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2F1E29">
              <w:rPr>
                <w:rFonts w:ascii="Arial" w:hAnsi="Arial" w:cs="Arial"/>
                <w:bCs/>
                <w:sz w:val="16"/>
                <w:szCs w:val="16"/>
              </w:rPr>
              <w:t>Precision medicine</w:t>
            </w:r>
          </w:p>
          <w:p w:rsidR="00D13F25" w:rsidRPr="002F1E29" w:rsidRDefault="00D13F25" w:rsidP="005F540C">
            <w:pPr>
              <w:rPr>
                <w:rFonts w:ascii="Arial" w:hAnsi="Arial" w:cs="Arial"/>
                <w:b/>
                <w:bCs/>
                <w:color w:val="0070C0"/>
                <w:sz w:val="16"/>
                <w:szCs w:val="16"/>
              </w:rPr>
            </w:pPr>
          </w:p>
        </w:tc>
      </w:tr>
      <w:tr w:rsidR="00D13F25" w:rsidRPr="008A570B">
        <w:trPr>
          <w:trHeight w:val="548"/>
        </w:trPr>
        <w:tc>
          <w:tcPr>
            <w:tcW w:w="2394" w:type="dxa"/>
          </w:tcPr>
          <w:p w:rsidR="00D13F25" w:rsidRPr="002F1E29" w:rsidRDefault="00D13F25" w:rsidP="00563E22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D13F25">
              <w:rPr>
                <w:rFonts w:ascii="Arial" w:hAnsi="Arial" w:cs="Arial"/>
                <w:bCs/>
                <w:sz w:val="16"/>
                <w:szCs w:val="16"/>
                <w:highlight w:val="yellow"/>
              </w:rPr>
              <w:t>Research Professional</w:t>
            </w:r>
          </w:p>
        </w:tc>
        <w:tc>
          <w:tcPr>
            <w:tcW w:w="2394" w:type="dxa"/>
          </w:tcPr>
          <w:p w:rsidR="00D13F25" w:rsidRPr="00D13F25" w:rsidRDefault="00D13F25" w:rsidP="00563E22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D13F25">
              <w:rPr>
                <w:rFonts w:ascii="Arial" w:hAnsi="Arial" w:cs="Arial"/>
                <w:sz w:val="16"/>
                <w:szCs w:val="16"/>
                <w:highlight w:val="yellow"/>
              </w:rPr>
              <w:t>Pre-Clinical</w:t>
            </w:r>
          </w:p>
        </w:tc>
        <w:tc>
          <w:tcPr>
            <w:tcW w:w="2394" w:type="dxa"/>
          </w:tcPr>
          <w:p w:rsidR="00D13F25" w:rsidRPr="00D13F25" w:rsidRDefault="00D13F25" w:rsidP="00B4036A">
            <w:pPr>
              <w:rPr>
                <w:rFonts w:ascii="Arial" w:hAnsi="Arial" w:cs="Arial"/>
                <w:sz w:val="16"/>
                <w:szCs w:val="16"/>
              </w:rPr>
            </w:pPr>
            <w:r w:rsidRPr="00D13F25">
              <w:rPr>
                <w:rFonts w:ascii="Arial" w:hAnsi="Arial" w:cs="Arial"/>
                <w:sz w:val="16"/>
                <w:szCs w:val="16"/>
              </w:rPr>
              <w:t>Community Engagement</w:t>
            </w:r>
          </w:p>
          <w:p w:rsidR="00D13F25" w:rsidRPr="00D13F25" w:rsidRDefault="00D13F25" w:rsidP="00B4036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2F1E29" w:rsidRDefault="00D13F25" w:rsidP="00563E22">
            <w:pPr>
              <w:spacing w:after="200"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2F1E29">
              <w:rPr>
                <w:rFonts w:ascii="Arial" w:hAnsi="Arial" w:cs="Arial"/>
                <w:bCs/>
                <w:sz w:val="16"/>
                <w:szCs w:val="16"/>
              </w:rPr>
              <w:t>High dimensional data (Bioinformatics)</w:t>
            </w:r>
          </w:p>
        </w:tc>
      </w:tr>
      <w:tr w:rsidR="00D13F25" w:rsidRPr="008A570B">
        <w:tc>
          <w:tcPr>
            <w:tcW w:w="2394" w:type="dxa"/>
          </w:tcPr>
          <w:p w:rsidR="00D13F25" w:rsidRPr="002F1E29" w:rsidRDefault="00D13F25" w:rsidP="00002C2C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D13F25" w:rsidRDefault="00D13F25" w:rsidP="008A570B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D13F25">
              <w:rPr>
                <w:rFonts w:ascii="Arial" w:hAnsi="Arial" w:cs="Arial"/>
                <w:sz w:val="16"/>
                <w:szCs w:val="16"/>
                <w:highlight w:val="yellow"/>
              </w:rPr>
              <w:t>Clinical</w:t>
            </w:r>
          </w:p>
          <w:p w:rsidR="00D13F25" w:rsidRPr="00D13F25" w:rsidRDefault="00D13F25" w:rsidP="00563E22">
            <w:pPr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2394" w:type="dxa"/>
          </w:tcPr>
          <w:p w:rsidR="00D13F25" w:rsidRPr="00D13F25" w:rsidRDefault="00D13F25" w:rsidP="00D92A6F">
            <w:pPr>
              <w:rPr>
                <w:rFonts w:ascii="Arial" w:hAnsi="Arial" w:cs="Arial"/>
                <w:sz w:val="16"/>
                <w:szCs w:val="16"/>
              </w:rPr>
            </w:pPr>
            <w:r w:rsidRPr="00D13F25">
              <w:rPr>
                <w:rFonts w:ascii="Arial" w:hAnsi="Arial" w:cs="Arial"/>
                <w:sz w:val="16"/>
                <w:szCs w:val="16"/>
              </w:rPr>
              <w:t>Innovation</w:t>
            </w:r>
          </w:p>
          <w:p w:rsidR="00D13F25" w:rsidRPr="00D13F25" w:rsidRDefault="00D13F25" w:rsidP="00D92A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2F1E29" w:rsidRDefault="00D13F25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r w:rsidRPr="002F1E29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Outcomes</w:t>
            </w:r>
          </w:p>
        </w:tc>
      </w:tr>
      <w:tr w:rsidR="00D13F25" w:rsidRPr="008A570B">
        <w:tc>
          <w:tcPr>
            <w:tcW w:w="2394" w:type="dxa"/>
          </w:tcPr>
          <w:p w:rsidR="00D13F25" w:rsidRPr="002F1E29" w:rsidRDefault="00D13F25" w:rsidP="00563E2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D13F25" w:rsidRDefault="00D13F25" w:rsidP="008A570B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D13F25">
              <w:rPr>
                <w:rFonts w:ascii="Arial" w:hAnsi="Arial" w:cs="Arial"/>
                <w:sz w:val="16"/>
                <w:szCs w:val="16"/>
                <w:highlight w:val="yellow"/>
              </w:rPr>
              <w:t>Community</w:t>
            </w:r>
          </w:p>
          <w:p w:rsidR="00D13F25" w:rsidRPr="00D13F25" w:rsidRDefault="00D13F25" w:rsidP="00563E22">
            <w:pPr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2394" w:type="dxa"/>
          </w:tcPr>
          <w:p w:rsidR="00D13F25" w:rsidRPr="00D13F25" w:rsidRDefault="00D13F25" w:rsidP="00D92A6F">
            <w:pPr>
              <w:rPr>
                <w:rFonts w:ascii="Arial" w:hAnsi="Arial" w:cs="Arial"/>
                <w:sz w:val="16"/>
                <w:szCs w:val="16"/>
              </w:rPr>
            </w:pPr>
            <w:r w:rsidRPr="00D13F25">
              <w:rPr>
                <w:rFonts w:ascii="Arial" w:hAnsi="Arial" w:cs="Arial"/>
                <w:sz w:val="16"/>
                <w:szCs w:val="16"/>
              </w:rPr>
              <w:t>Mentoring</w:t>
            </w:r>
          </w:p>
          <w:p w:rsidR="00D13F25" w:rsidRPr="00D13F25" w:rsidRDefault="00D13F25" w:rsidP="00D92A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2F1E29" w:rsidRDefault="00D13F25" w:rsidP="00563E22">
            <w:pPr>
              <w:spacing w:after="200"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2F1E29">
              <w:rPr>
                <w:rFonts w:ascii="Arial" w:hAnsi="Arial" w:cs="Arial"/>
                <w:bCs/>
                <w:sz w:val="16"/>
                <w:szCs w:val="16"/>
              </w:rPr>
              <w:t xml:space="preserve">Comparative Effectiveness </w:t>
            </w:r>
          </w:p>
        </w:tc>
      </w:tr>
      <w:tr w:rsidR="00D13F25" w:rsidRPr="008A570B">
        <w:tc>
          <w:tcPr>
            <w:tcW w:w="2394" w:type="dxa"/>
          </w:tcPr>
          <w:p w:rsidR="00D13F25" w:rsidRPr="002F1E29" w:rsidRDefault="00D13F25" w:rsidP="008A57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D13F25" w:rsidRDefault="00D13F25" w:rsidP="008A570B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D13F25">
              <w:rPr>
                <w:rFonts w:ascii="Arial" w:hAnsi="Arial" w:cs="Arial"/>
                <w:sz w:val="16"/>
                <w:szCs w:val="16"/>
                <w:highlight w:val="yellow"/>
              </w:rPr>
              <w:t>Outcomes</w:t>
            </w:r>
          </w:p>
          <w:p w:rsidR="00D13F25" w:rsidRPr="00D13F25" w:rsidRDefault="00D13F25" w:rsidP="00563E22">
            <w:pPr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2394" w:type="dxa"/>
          </w:tcPr>
          <w:p w:rsidR="00D13F25" w:rsidRPr="00D13F25" w:rsidRDefault="00D13F25" w:rsidP="00D92A6F">
            <w:pPr>
              <w:rPr>
                <w:rFonts w:ascii="Arial" w:hAnsi="Arial" w:cs="Arial"/>
                <w:sz w:val="16"/>
                <w:szCs w:val="16"/>
              </w:rPr>
            </w:pPr>
            <w:r w:rsidRPr="00D13F25">
              <w:rPr>
                <w:rFonts w:ascii="Arial" w:hAnsi="Arial" w:cs="Arial"/>
                <w:sz w:val="16"/>
                <w:szCs w:val="16"/>
                <w:highlight w:val="yellow"/>
              </w:rPr>
              <w:t>Research Methodology</w:t>
            </w:r>
          </w:p>
          <w:p w:rsidR="00D13F25" w:rsidRPr="00D13F25" w:rsidRDefault="00D13F25" w:rsidP="00D92A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2F1E29" w:rsidRDefault="00D13F25" w:rsidP="00563E22">
            <w:pPr>
              <w:spacing w:after="200"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2F1E29">
              <w:rPr>
                <w:rFonts w:ascii="Arial" w:hAnsi="Arial" w:cs="Arial"/>
                <w:bCs/>
                <w:sz w:val="16"/>
                <w:szCs w:val="16"/>
              </w:rPr>
              <w:t>Hypothesis</w:t>
            </w:r>
          </w:p>
        </w:tc>
      </w:tr>
      <w:tr w:rsidR="00D13F25" w:rsidRPr="008A570B">
        <w:tc>
          <w:tcPr>
            <w:tcW w:w="2394" w:type="dxa"/>
          </w:tcPr>
          <w:p w:rsidR="00D13F25" w:rsidRPr="002F1E29" w:rsidRDefault="00D13F25" w:rsidP="008A57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2F1E29" w:rsidRDefault="00D13F25" w:rsidP="00563E2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D13F25" w:rsidRDefault="00D13F25" w:rsidP="00D92A6F">
            <w:pPr>
              <w:rPr>
                <w:rFonts w:ascii="Arial" w:hAnsi="Arial" w:cs="Arial"/>
                <w:sz w:val="16"/>
                <w:szCs w:val="16"/>
              </w:rPr>
            </w:pPr>
            <w:r w:rsidRPr="00D13F25">
              <w:rPr>
                <w:rFonts w:ascii="Arial" w:hAnsi="Arial" w:cs="Arial"/>
                <w:sz w:val="16"/>
                <w:szCs w:val="16"/>
              </w:rPr>
              <w:t>Responsible Conduct of Research</w:t>
            </w:r>
          </w:p>
          <w:p w:rsidR="00D13F25" w:rsidRPr="00D13F25" w:rsidRDefault="00D13F25" w:rsidP="00D92A6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2F1E29" w:rsidRDefault="00D13F25" w:rsidP="00563E22">
            <w:pPr>
              <w:spacing w:after="200"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2F1E29">
              <w:rPr>
                <w:rFonts w:ascii="Arial" w:hAnsi="Arial" w:cs="Arial"/>
                <w:bCs/>
                <w:sz w:val="16"/>
                <w:szCs w:val="16"/>
              </w:rPr>
              <w:t>Research Question</w:t>
            </w:r>
          </w:p>
        </w:tc>
      </w:tr>
      <w:tr w:rsidR="00D13F25" w:rsidRPr="008A570B">
        <w:tc>
          <w:tcPr>
            <w:tcW w:w="2394" w:type="dxa"/>
          </w:tcPr>
          <w:p w:rsidR="00D13F25" w:rsidRPr="002F1E29" w:rsidRDefault="00D13F25" w:rsidP="008A57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2F1E29" w:rsidRDefault="00D13F25" w:rsidP="00563E2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D13F25" w:rsidRDefault="00D13F25" w:rsidP="00D92A6F">
            <w:pPr>
              <w:rPr>
                <w:rFonts w:ascii="Arial" w:hAnsi="Arial" w:cs="Arial"/>
                <w:sz w:val="16"/>
                <w:szCs w:val="16"/>
              </w:rPr>
            </w:pPr>
            <w:r w:rsidRPr="00D13F25">
              <w:rPr>
                <w:rFonts w:ascii="Arial" w:hAnsi="Arial" w:cs="Arial"/>
                <w:sz w:val="16"/>
                <w:szCs w:val="16"/>
                <w:highlight w:val="yellow"/>
              </w:rPr>
              <w:t>Scientific Communication</w:t>
            </w:r>
          </w:p>
          <w:p w:rsidR="00D13F25" w:rsidRPr="00D13F25" w:rsidRDefault="00D13F25" w:rsidP="00D92A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2F1E29" w:rsidRDefault="00D13F25" w:rsidP="00563E22">
            <w:pPr>
              <w:rPr>
                <w:rFonts w:ascii="Arial" w:hAnsi="Arial" w:cs="Arial"/>
                <w:b/>
                <w:bCs/>
                <w:color w:val="0070C0"/>
                <w:sz w:val="16"/>
                <w:szCs w:val="16"/>
              </w:rPr>
            </w:pPr>
          </w:p>
        </w:tc>
      </w:tr>
      <w:tr w:rsidR="00D13F25" w:rsidRPr="008A570B">
        <w:tc>
          <w:tcPr>
            <w:tcW w:w="2394" w:type="dxa"/>
          </w:tcPr>
          <w:p w:rsidR="00D13F25" w:rsidRPr="002F1E29" w:rsidRDefault="00D13F25" w:rsidP="008A57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2F1E29" w:rsidRDefault="00D13F25" w:rsidP="00563E2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D13F25" w:rsidRDefault="00D13F25" w:rsidP="00D92A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13F25">
              <w:rPr>
                <w:rFonts w:ascii="Arial" w:hAnsi="Arial" w:cs="Arial"/>
                <w:sz w:val="16"/>
                <w:szCs w:val="16"/>
              </w:rPr>
              <w:t>Team Science &amp; Leadership</w:t>
            </w:r>
          </w:p>
        </w:tc>
        <w:tc>
          <w:tcPr>
            <w:tcW w:w="2394" w:type="dxa"/>
          </w:tcPr>
          <w:p w:rsidR="00D13F25" w:rsidRPr="002F1E29" w:rsidRDefault="00D13F25" w:rsidP="00563E22">
            <w:pPr>
              <w:rPr>
                <w:rFonts w:ascii="Arial" w:hAnsi="Arial" w:cs="Arial"/>
                <w:b/>
                <w:bCs/>
                <w:color w:val="0070C0"/>
                <w:sz w:val="16"/>
                <w:szCs w:val="16"/>
              </w:rPr>
            </w:pPr>
          </w:p>
        </w:tc>
      </w:tr>
    </w:tbl>
    <w:p w:rsidR="008A570B" w:rsidRPr="008A570B" w:rsidRDefault="008A570B" w:rsidP="00563E22">
      <w:pPr>
        <w:spacing w:after="0" w:line="240" w:lineRule="auto"/>
        <w:rPr>
          <w:rFonts w:ascii="Arial" w:hAnsi="Arial" w:cs="Arial"/>
          <w:b/>
          <w:bCs/>
          <w:color w:val="0070C0"/>
          <w:sz w:val="18"/>
          <w:szCs w:val="18"/>
        </w:rPr>
      </w:pPr>
    </w:p>
    <w:p w:rsidR="001A3B17" w:rsidRPr="008A570B" w:rsidRDefault="001A3B17" w:rsidP="00563E22">
      <w:pPr>
        <w:spacing w:after="0" w:line="240" w:lineRule="auto"/>
        <w:rPr>
          <w:rFonts w:ascii="Arial" w:hAnsi="Arial" w:cs="Arial"/>
          <w:b/>
          <w:bCs/>
          <w:color w:val="0070C0"/>
          <w:sz w:val="18"/>
          <w:szCs w:val="18"/>
        </w:rPr>
      </w:pPr>
    </w:p>
    <w:p w:rsidR="006342EB" w:rsidRPr="008A570B" w:rsidRDefault="006342EB" w:rsidP="006342EB">
      <w:pPr>
        <w:spacing w:after="0" w:line="240" w:lineRule="auto"/>
        <w:rPr>
          <w:rFonts w:ascii="Arial" w:hAnsi="Arial" w:cs="Arial"/>
          <w:b/>
          <w:bCs/>
          <w:color w:val="0070C0"/>
          <w:sz w:val="18"/>
          <w:szCs w:val="18"/>
        </w:rPr>
      </w:pPr>
    </w:p>
    <w:p w:rsidR="001A3B17" w:rsidRPr="008A570B" w:rsidRDefault="001A3B17" w:rsidP="00563E22">
      <w:pPr>
        <w:spacing w:after="0" w:line="240" w:lineRule="auto"/>
        <w:rPr>
          <w:rFonts w:ascii="Arial" w:hAnsi="Arial" w:cs="Arial"/>
          <w:bCs/>
          <w:color w:val="0070C0"/>
          <w:sz w:val="18"/>
          <w:szCs w:val="18"/>
          <w:u w:val="single"/>
        </w:rPr>
      </w:pPr>
    </w:p>
    <w:p w:rsidR="00665058" w:rsidRPr="008A570B" w:rsidRDefault="00665058" w:rsidP="00384B09">
      <w:pPr>
        <w:spacing w:after="0" w:line="240" w:lineRule="auto"/>
        <w:rPr>
          <w:rFonts w:ascii="Arial" w:hAnsi="Arial" w:cs="Arial"/>
          <w:bCs/>
          <w:sz w:val="18"/>
          <w:szCs w:val="18"/>
        </w:rPr>
      </w:pPr>
    </w:p>
    <w:sectPr w:rsidR="00665058" w:rsidRPr="008A570B" w:rsidSect="00560CB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Reuter, Katja" w:date="2014-08-13T16:24:00Z" w:initials="RK">
    <w:p w:rsidR="006E4873" w:rsidRDefault="006E4873">
      <w:pPr>
        <w:pStyle w:val="CommentText"/>
      </w:pPr>
      <w:r>
        <w:rPr>
          <w:rStyle w:val="CommentReference"/>
        </w:rPr>
        <w:annotationRef/>
      </w:r>
      <w:r>
        <w:t>This link will go to the course description</w:t>
      </w:r>
    </w:p>
  </w:comment>
  <w:comment w:id="5" w:author="Reuter, Katja" w:date="2014-08-25T14:30:00Z" w:initials="RK">
    <w:p w:rsidR="002F1E29" w:rsidRDefault="002F1E29">
      <w:pPr>
        <w:pStyle w:val="CommentText"/>
      </w:pPr>
      <w:r>
        <w:rPr>
          <w:rStyle w:val="CommentReference"/>
        </w:rPr>
        <w:annotationRef/>
      </w:r>
      <w:r>
        <w:t>If no course is scheduled, let’s add here n/a.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8B1595" w15:done="0"/>
  <w15:commentEx w15:paraId="71DE0341" w15:done="0"/>
  <w15:commentEx w15:paraId="03EB7345" w15:done="0"/>
  <w15:commentEx w15:paraId="4BDD6C4C" w15:done="0"/>
  <w15:commentEx w15:paraId="1E8A6F24" w15:done="0"/>
  <w15:commentEx w15:paraId="0B116202" w15:done="0"/>
  <w15:commentEx w15:paraId="4068E16A" w15:done="0"/>
  <w15:commentEx w15:paraId="48520746" w15:done="0"/>
  <w15:commentEx w15:paraId="542CA5A3" w15:done="0"/>
  <w15:commentEx w15:paraId="777D8248" w15:done="0"/>
  <w15:commentEx w15:paraId="33C3DA23" w15:done="0"/>
  <w15:commentEx w15:paraId="52422CDB" w15:done="0"/>
  <w15:commentEx w15:paraId="03170981" w15:done="0"/>
  <w15:commentEx w15:paraId="0CD41639" w15:done="0"/>
  <w15:commentEx w15:paraId="06927F33" w15:done="0"/>
  <w15:commentEx w15:paraId="00F6530B" w15:done="0"/>
  <w15:commentEx w15:paraId="139A4FF0" w15:done="0"/>
  <w15:commentEx w15:paraId="553F9AF7" w15:done="0"/>
  <w15:commentEx w15:paraId="0ACF668E" w15:done="0"/>
  <w15:commentEx w15:paraId="69CCB954" w15:done="0"/>
  <w15:commentEx w15:paraId="24C5630E" w15:done="0"/>
  <w15:commentEx w15:paraId="7FB9024F" w15:done="0"/>
  <w15:commentEx w15:paraId="1C5320F7" w15:done="0"/>
  <w15:commentEx w15:paraId="4597F111" w15:done="0"/>
  <w15:commentEx w15:paraId="60FE8179" w15:done="0"/>
  <w15:commentEx w15:paraId="2FB66D50" w15:done="0"/>
  <w15:commentEx w15:paraId="162D8C7A" w15:done="0"/>
  <w15:commentEx w15:paraId="4F2430D8" w15:done="0"/>
  <w15:commentEx w15:paraId="5C5254C0" w15:done="0"/>
  <w15:commentEx w15:paraId="5B55F79A" w15:done="0"/>
  <w15:commentEx w15:paraId="77DE5975" w15:done="0"/>
  <w15:commentEx w15:paraId="1BB1765A" w15:done="0"/>
  <w15:commentEx w15:paraId="7BC571D1" w15:done="0"/>
  <w15:commentEx w15:paraId="209F3A8E" w15:done="0"/>
  <w15:commentEx w15:paraId="23851DA1" w15:done="0"/>
  <w15:commentEx w15:paraId="043ED18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873" w:rsidRDefault="006E4873" w:rsidP="00D87CFC">
      <w:pPr>
        <w:spacing w:after="0" w:line="240" w:lineRule="auto"/>
      </w:pPr>
      <w:r>
        <w:separator/>
      </w:r>
    </w:p>
  </w:endnote>
  <w:endnote w:type="continuationSeparator" w:id="0">
    <w:p w:rsidR="006E4873" w:rsidRDefault="006E4873" w:rsidP="00D87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873" w:rsidRPr="00D87CFC" w:rsidRDefault="006E4873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0F243E" w:themeColor="text2" w:themeShade="80"/>
        <w:sz w:val="18"/>
        <w:szCs w:val="18"/>
      </w:rPr>
    </w:pPr>
    <w:r w:rsidRPr="00D87CFC">
      <w:rPr>
        <w:rFonts w:ascii="Arial" w:hAnsi="Arial" w:cs="Arial"/>
        <w:color w:val="C00000"/>
        <w:spacing w:val="60"/>
        <w:sz w:val="18"/>
        <w:szCs w:val="18"/>
      </w:rPr>
      <w:t>Page</w:t>
    </w:r>
    <w:r w:rsidRPr="00D87CFC">
      <w:rPr>
        <w:rFonts w:ascii="Arial" w:hAnsi="Arial" w:cs="Arial"/>
        <w:color w:val="548DD4" w:themeColor="text2" w:themeTint="99"/>
        <w:sz w:val="18"/>
        <w:szCs w:val="18"/>
      </w:rPr>
      <w:t xml:space="preserve"> </w:t>
    </w:r>
    <w:r w:rsidR="00E6498D">
      <w:fldChar w:fldCharType="begin"/>
    </w:r>
    <w:r w:rsidR="00E6498D">
      <w:instrText xml:space="preserve"> PAGE   \* MERGEFORMAT </w:instrText>
    </w:r>
    <w:r w:rsidR="00E6498D">
      <w:fldChar w:fldCharType="separate"/>
    </w:r>
    <w:r w:rsidR="00E6498D" w:rsidRPr="00E6498D">
      <w:rPr>
        <w:rFonts w:ascii="Arial" w:hAnsi="Arial" w:cs="Arial"/>
        <w:noProof/>
        <w:color w:val="17365D" w:themeColor="text2" w:themeShade="BF"/>
        <w:sz w:val="18"/>
        <w:szCs w:val="18"/>
      </w:rPr>
      <w:t>1</w:t>
    </w:r>
    <w:r w:rsidR="00E6498D">
      <w:rPr>
        <w:rFonts w:ascii="Arial" w:hAnsi="Arial" w:cs="Arial"/>
        <w:noProof/>
        <w:color w:val="17365D" w:themeColor="text2" w:themeShade="BF"/>
        <w:sz w:val="18"/>
        <w:szCs w:val="18"/>
      </w:rPr>
      <w:fldChar w:fldCharType="end"/>
    </w:r>
    <w:r w:rsidRPr="00D87CFC">
      <w:rPr>
        <w:rFonts w:ascii="Arial" w:hAnsi="Arial" w:cs="Arial"/>
        <w:color w:val="17365D" w:themeColor="text2" w:themeShade="BF"/>
        <w:sz w:val="18"/>
        <w:szCs w:val="18"/>
      </w:rPr>
      <w:t xml:space="preserve"> | </w:t>
    </w:r>
    <w:r w:rsidR="00E6498D">
      <w:fldChar w:fldCharType="begin"/>
    </w:r>
    <w:r w:rsidR="00E6498D">
      <w:instrText xml:space="preserve"> NUMPAGES  \* Arabic  \* MERGEFORMAT </w:instrText>
    </w:r>
    <w:r w:rsidR="00E6498D">
      <w:fldChar w:fldCharType="separate"/>
    </w:r>
    <w:r w:rsidR="00E6498D" w:rsidRPr="00E6498D">
      <w:rPr>
        <w:rFonts w:ascii="Arial" w:hAnsi="Arial" w:cs="Arial"/>
        <w:noProof/>
        <w:color w:val="17365D" w:themeColor="text2" w:themeShade="BF"/>
        <w:sz w:val="18"/>
        <w:szCs w:val="18"/>
      </w:rPr>
      <w:t>1</w:t>
    </w:r>
    <w:r w:rsidR="00E6498D">
      <w:rPr>
        <w:rFonts w:ascii="Arial" w:hAnsi="Arial" w:cs="Arial"/>
        <w:noProof/>
        <w:color w:val="17365D" w:themeColor="text2" w:themeShade="BF"/>
        <w:sz w:val="18"/>
        <w:szCs w:val="18"/>
      </w:rPr>
      <w:fldChar w:fldCharType="end"/>
    </w:r>
  </w:p>
  <w:p w:rsidR="006E4873" w:rsidRDefault="006E48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873" w:rsidRDefault="006E4873" w:rsidP="00D87CFC">
      <w:pPr>
        <w:spacing w:after="0" w:line="240" w:lineRule="auto"/>
      </w:pPr>
      <w:r>
        <w:separator/>
      </w:r>
    </w:p>
  </w:footnote>
  <w:footnote w:type="continuationSeparator" w:id="0">
    <w:p w:rsidR="006E4873" w:rsidRDefault="006E4873" w:rsidP="00D87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873" w:rsidRPr="00296C9C" w:rsidRDefault="006E4873">
    <w:pPr>
      <w:pStyle w:val="Header"/>
    </w:pPr>
    <w:r w:rsidRPr="00296C9C">
      <w:rPr>
        <w:rFonts w:ascii="Arial" w:hAnsi="Arial" w:cs="Arial"/>
        <w:sz w:val="24"/>
        <w:szCs w:val="24"/>
      </w:rPr>
      <w:t>CONTENT - ECDE Library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0D79"/>
    <w:multiLevelType w:val="hybridMultilevel"/>
    <w:tmpl w:val="3BE664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A7DAA"/>
    <w:multiLevelType w:val="hybridMultilevel"/>
    <w:tmpl w:val="588E9D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036FF"/>
    <w:multiLevelType w:val="hybridMultilevel"/>
    <w:tmpl w:val="30D84B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B44FB"/>
    <w:multiLevelType w:val="hybridMultilevel"/>
    <w:tmpl w:val="0730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3678BD"/>
    <w:multiLevelType w:val="hybridMultilevel"/>
    <w:tmpl w:val="6E509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ilvia da Costa">
    <w15:presenceInfo w15:providerId="AD" w15:userId="S-1-5-21-1043330529-4117770420-3523784062-45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7C8"/>
    <w:rsid w:val="00002C2C"/>
    <w:rsid w:val="00013F8E"/>
    <w:rsid w:val="00014FDE"/>
    <w:rsid w:val="0002068A"/>
    <w:rsid w:val="00022A2E"/>
    <w:rsid w:val="00032004"/>
    <w:rsid w:val="00035FC7"/>
    <w:rsid w:val="00042C78"/>
    <w:rsid w:val="00045554"/>
    <w:rsid w:val="00053FE2"/>
    <w:rsid w:val="000A4C98"/>
    <w:rsid w:val="000B7125"/>
    <w:rsid w:val="000B77C8"/>
    <w:rsid w:val="000D4D20"/>
    <w:rsid w:val="000E33D7"/>
    <w:rsid w:val="000F3D23"/>
    <w:rsid w:val="00104D07"/>
    <w:rsid w:val="00122B4E"/>
    <w:rsid w:val="00135151"/>
    <w:rsid w:val="00142C68"/>
    <w:rsid w:val="00164028"/>
    <w:rsid w:val="00167B68"/>
    <w:rsid w:val="001712E1"/>
    <w:rsid w:val="001A3B17"/>
    <w:rsid w:val="001A4007"/>
    <w:rsid w:val="001B68C6"/>
    <w:rsid w:val="001D58F6"/>
    <w:rsid w:val="00223284"/>
    <w:rsid w:val="00235E79"/>
    <w:rsid w:val="0024140C"/>
    <w:rsid w:val="00256A84"/>
    <w:rsid w:val="0026385A"/>
    <w:rsid w:val="00273AF9"/>
    <w:rsid w:val="002846F8"/>
    <w:rsid w:val="002873D0"/>
    <w:rsid w:val="00296C9C"/>
    <w:rsid w:val="002B47DC"/>
    <w:rsid w:val="002C0584"/>
    <w:rsid w:val="002C6830"/>
    <w:rsid w:val="002E25B6"/>
    <w:rsid w:val="002F0167"/>
    <w:rsid w:val="002F1E29"/>
    <w:rsid w:val="00322F53"/>
    <w:rsid w:val="00345CEE"/>
    <w:rsid w:val="00350F1B"/>
    <w:rsid w:val="00357F62"/>
    <w:rsid w:val="00384B09"/>
    <w:rsid w:val="0038597E"/>
    <w:rsid w:val="003A5F84"/>
    <w:rsid w:val="003E30D2"/>
    <w:rsid w:val="00400408"/>
    <w:rsid w:val="00427E7E"/>
    <w:rsid w:val="00440A56"/>
    <w:rsid w:val="0045280A"/>
    <w:rsid w:val="00455C99"/>
    <w:rsid w:val="00472725"/>
    <w:rsid w:val="00477790"/>
    <w:rsid w:val="0048143D"/>
    <w:rsid w:val="00483EF4"/>
    <w:rsid w:val="004970A4"/>
    <w:rsid w:val="004A69AC"/>
    <w:rsid w:val="004D28E2"/>
    <w:rsid w:val="004D4798"/>
    <w:rsid w:val="00517B2A"/>
    <w:rsid w:val="00520D99"/>
    <w:rsid w:val="00522923"/>
    <w:rsid w:val="00557047"/>
    <w:rsid w:val="00560CB3"/>
    <w:rsid w:val="00563E22"/>
    <w:rsid w:val="005834A0"/>
    <w:rsid w:val="00591BA9"/>
    <w:rsid w:val="005A170E"/>
    <w:rsid w:val="005B353A"/>
    <w:rsid w:val="005C5837"/>
    <w:rsid w:val="005C5E37"/>
    <w:rsid w:val="005E1C21"/>
    <w:rsid w:val="005F1685"/>
    <w:rsid w:val="005F2FF3"/>
    <w:rsid w:val="005F540C"/>
    <w:rsid w:val="00625480"/>
    <w:rsid w:val="00626EA2"/>
    <w:rsid w:val="006342EB"/>
    <w:rsid w:val="006603AC"/>
    <w:rsid w:val="00665058"/>
    <w:rsid w:val="00673A21"/>
    <w:rsid w:val="006A3D67"/>
    <w:rsid w:val="006D0443"/>
    <w:rsid w:val="006D4A75"/>
    <w:rsid w:val="006E334C"/>
    <w:rsid w:val="006E4873"/>
    <w:rsid w:val="006E5B73"/>
    <w:rsid w:val="00730D06"/>
    <w:rsid w:val="007514C4"/>
    <w:rsid w:val="00773FC6"/>
    <w:rsid w:val="00787893"/>
    <w:rsid w:val="007D3516"/>
    <w:rsid w:val="007D3B59"/>
    <w:rsid w:val="007E2085"/>
    <w:rsid w:val="007F2B93"/>
    <w:rsid w:val="007F2FBE"/>
    <w:rsid w:val="007F69DE"/>
    <w:rsid w:val="00801FCB"/>
    <w:rsid w:val="00812CDE"/>
    <w:rsid w:val="00892982"/>
    <w:rsid w:val="008A570B"/>
    <w:rsid w:val="008D2564"/>
    <w:rsid w:val="008E61D3"/>
    <w:rsid w:val="009003B7"/>
    <w:rsid w:val="009719C1"/>
    <w:rsid w:val="00977977"/>
    <w:rsid w:val="00982AF4"/>
    <w:rsid w:val="009B596E"/>
    <w:rsid w:val="009B7579"/>
    <w:rsid w:val="009C4149"/>
    <w:rsid w:val="009E730F"/>
    <w:rsid w:val="00A02AD1"/>
    <w:rsid w:val="00A06717"/>
    <w:rsid w:val="00A1454E"/>
    <w:rsid w:val="00A177A1"/>
    <w:rsid w:val="00A722F3"/>
    <w:rsid w:val="00A749E0"/>
    <w:rsid w:val="00A80407"/>
    <w:rsid w:val="00AC43A7"/>
    <w:rsid w:val="00AE3FA2"/>
    <w:rsid w:val="00AF3229"/>
    <w:rsid w:val="00B10456"/>
    <w:rsid w:val="00B43A40"/>
    <w:rsid w:val="00B83CDC"/>
    <w:rsid w:val="00B97E71"/>
    <w:rsid w:val="00BC1509"/>
    <w:rsid w:val="00BD6061"/>
    <w:rsid w:val="00BF2547"/>
    <w:rsid w:val="00C21A1C"/>
    <w:rsid w:val="00C26C90"/>
    <w:rsid w:val="00C73EA7"/>
    <w:rsid w:val="00C8648F"/>
    <w:rsid w:val="00CA34D2"/>
    <w:rsid w:val="00CC5942"/>
    <w:rsid w:val="00CC5CD2"/>
    <w:rsid w:val="00CD6B9A"/>
    <w:rsid w:val="00CE77E1"/>
    <w:rsid w:val="00D13F25"/>
    <w:rsid w:val="00D222E5"/>
    <w:rsid w:val="00D34469"/>
    <w:rsid w:val="00D53810"/>
    <w:rsid w:val="00D73CFB"/>
    <w:rsid w:val="00D8107F"/>
    <w:rsid w:val="00D81275"/>
    <w:rsid w:val="00D87CFC"/>
    <w:rsid w:val="00D92253"/>
    <w:rsid w:val="00DA5BDE"/>
    <w:rsid w:val="00DE6149"/>
    <w:rsid w:val="00E02B6A"/>
    <w:rsid w:val="00E121BB"/>
    <w:rsid w:val="00E21DF0"/>
    <w:rsid w:val="00E32B8E"/>
    <w:rsid w:val="00E360F7"/>
    <w:rsid w:val="00E46297"/>
    <w:rsid w:val="00E46C51"/>
    <w:rsid w:val="00E6237E"/>
    <w:rsid w:val="00E628E7"/>
    <w:rsid w:val="00E6498D"/>
    <w:rsid w:val="00E741FD"/>
    <w:rsid w:val="00EA4759"/>
    <w:rsid w:val="00EC159B"/>
    <w:rsid w:val="00EE58DE"/>
    <w:rsid w:val="00EE61F4"/>
    <w:rsid w:val="00EF1DDE"/>
    <w:rsid w:val="00F11081"/>
    <w:rsid w:val="00F236C4"/>
    <w:rsid w:val="00F36DAA"/>
    <w:rsid w:val="00F53328"/>
    <w:rsid w:val="00F5378B"/>
    <w:rsid w:val="00FD017E"/>
    <w:rsid w:val="00FE0EA9"/>
    <w:rsid w:val="00FE7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A4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43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3A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3A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A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A4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E58D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EA475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8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CFC"/>
  </w:style>
  <w:style w:type="paragraph" w:styleId="Footer">
    <w:name w:val="footer"/>
    <w:basedOn w:val="Normal"/>
    <w:link w:val="FooterChar"/>
    <w:uiPriority w:val="99"/>
    <w:unhideWhenUsed/>
    <w:rsid w:val="00D8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CFC"/>
  </w:style>
  <w:style w:type="paragraph" w:styleId="ListParagraph">
    <w:name w:val="List Paragraph"/>
    <w:basedOn w:val="Normal"/>
    <w:uiPriority w:val="34"/>
    <w:qFormat/>
    <w:rsid w:val="00235E79"/>
    <w:pPr>
      <w:ind w:left="720"/>
      <w:contextualSpacing/>
    </w:pPr>
  </w:style>
  <w:style w:type="table" w:styleId="TableGrid">
    <w:name w:val="Table Grid"/>
    <w:basedOn w:val="TableNormal"/>
    <w:uiPriority w:val="59"/>
    <w:rsid w:val="008A5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A4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43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3A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3A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A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A4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E58D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EA475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8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CFC"/>
  </w:style>
  <w:style w:type="paragraph" w:styleId="Footer">
    <w:name w:val="footer"/>
    <w:basedOn w:val="Normal"/>
    <w:link w:val="FooterChar"/>
    <w:uiPriority w:val="99"/>
    <w:unhideWhenUsed/>
    <w:rsid w:val="00D8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CFC"/>
  </w:style>
  <w:style w:type="paragraph" w:styleId="ListParagraph">
    <w:name w:val="List Paragraph"/>
    <w:basedOn w:val="Normal"/>
    <w:uiPriority w:val="34"/>
    <w:qFormat/>
    <w:rsid w:val="00235E79"/>
    <w:pPr>
      <w:ind w:left="720"/>
      <w:contextualSpacing/>
    </w:pPr>
  </w:style>
  <w:style w:type="table" w:styleId="TableGrid">
    <w:name w:val="Table Grid"/>
    <w:basedOn w:val="TableNormal"/>
    <w:uiPriority w:val="59"/>
    <w:rsid w:val="008A5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2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profiles.sc-ctsi.org/jonathan.samet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39CE3-9B07-43D1-8301-C53DA1EDB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1317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Health Science IT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Reuter, Katja</dc:creator>
  <cp:lastModifiedBy>Dzekov, Jeanne</cp:lastModifiedBy>
  <cp:revision>2</cp:revision>
  <cp:lastPrinted>2014-08-14T02:07:00Z</cp:lastPrinted>
  <dcterms:created xsi:type="dcterms:W3CDTF">2014-09-11T00:17:00Z</dcterms:created>
  <dcterms:modified xsi:type="dcterms:W3CDTF">2014-09-11T00:17:00Z</dcterms:modified>
</cp:coreProperties>
</file>