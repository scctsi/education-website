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411" w:rsidRPr="00D44411" w:rsidRDefault="00A70237"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color w:val="000000"/>
          <w:sz w:val="28"/>
          <w:szCs w:val="28"/>
        </w:rPr>
      </w:pPr>
      <w:r>
        <w:rPr>
          <w:rFonts w:cs="Arial"/>
          <w:color w:val="000000"/>
          <w:sz w:val="28"/>
          <w:szCs w:val="28"/>
        </w:rPr>
        <w:t>I</w:t>
      </w:r>
      <w:r w:rsidR="00D44411" w:rsidRPr="00D44411">
        <w:rPr>
          <w:rFonts w:cs="Arial"/>
          <w:color w:val="000000"/>
          <w:sz w:val="28"/>
          <w:szCs w:val="28"/>
        </w:rPr>
        <w:t>ntroduction to Clinical and Translational Research, Session 1</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color w:val="000000"/>
          <w:sz w:val="28"/>
          <w:szCs w:val="28"/>
        </w:rPr>
      </w:pPr>
      <w:r w:rsidRPr="00D44411">
        <w:rPr>
          <w:rFonts w:cs="Arial"/>
          <w:color w:val="000000"/>
          <w:sz w:val="28"/>
          <w:szCs w:val="28"/>
        </w:rPr>
        <w:t xml:space="preserve"> </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color w:val="000000"/>
          <w:sz w:val="22"/>
          <w:szCs w:val="22"/>
        </w:rPr>
      </w:pPr>
      <w:r w:rsidRPr="00D44411">
        <w:rPr>
          <w:rFonts w:cs="Arial"/>
          <w:color w:val="000000"/>
          <w:sz w:val="22"/>
          <w:szCs w:val="22"/>
        </w:rPr>
        <w:t>This course introduces the mission and processes of Clinical and Translational Research (CTR). It demonstrates approaches to formulating and writing research questions and hypotheses appropriate to CTR. Online video lectures prepare participants for the course sessions.</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b/>
          <w:bCs/>
          <w:color w:val="000000"/>
          <w:sz w:val="22"/>
          <w:szCs w:val="22"/>
        </w:rPr>
      </w:pP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b/>
          <w:bCs/>
          <w:color w:val="000000"/>
          <w:sz w:val="22"/>
          <w:szCs w:val="22"/>
        </w:rPr>
      </w:pPr>
      <w:r w:rsidRPr="00D44411">
        <w:rPr>
          <w:rFonts w:cs="Arial"/>
          <w:color w:val="000000"/>
          <w:sz w:val="22"/>
          <w:szCs w:val="22"/>
        </w:rPr>
        <w:t xml:space="preserve"> </w:t>
      </w:r>
      <w:r w:rsidRPr="00D44411">
        <w:rPr>
          <w:rFonts w:cs="Arial"/>
          <w:b/>
          <w:bCs/>
          <w:color w:val="000000"/>
          <w:sz w:val="22"/>
          <w:szCs w:val="22"/>
        </w:rPr>
        <w:t>About this Resource</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color w:val="000000"/>
          <w:sz w:val="22"/>
          <w:szCs w:val="22"/>
        </w:rPr>
      </w:pPr>
      <w:r w:rsidRPr="00D44411">
        <w:rPr>
          <w:rFonts w:cs="Arial"/>
          <w:color w:val="000000"/>
          <w:sz w:val="22"/>
          <w:szCs w:val="22"/>
        </w:rPr>
        <w:t>CTR is the branch of health research that seeks to bridge the gap between bench researchers who conduct basic science and clinicians seeking to treat people and populations. To speed the pace of CTR, the NIH has galvanized the field through establishment of the Clinical Translational Science Award.</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color w:val="000000"/>
          <w:sz w:val="22"/>
          <w:szCs w:val="22"/>
        </w:rPr>
      </w:pPr>
      <w:r w:rsidRPr="00D44411">
        <w:rPr>
          <w:rFonts w:cs="Arial"/>
          <w:color w:val="000000"/>
          <w:sz w:val="22"/>
          <w:szCs w:val="22"/>
        </w:rPr>
        <w:t>In Part 1 of the video lectures that accompany "Introduction to Clinical and Translational Research, Session 1," an ECDE lecturer summarizes the history and rise of CTR in recent years, and introduce its key concepts. He reviews the obstacles that make translational research difficult, and the basic processes and architecture of CTR studies. Emphasis is given to CTR's various goals, including the improved use of bioinformatics and high dimensional data in research, and the development of Precision Medicine, (sometimes known as personalized medicine.)</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color w:val="000000"/>
          <w:sz w:val="22"/>
          <w:szCs w:val="22"/>
        </w:rPr>
      </w:pPr>
      <w:r w:rsidRPr="00D44411">
        <w:rPr>
          <w:rFonts w:cs="Arial"/>
          <w:color w:val="000000"/>
          <w:sz w:val="22"/>
          <w:szCs w:val="22"/>
        </w:rPr>
        <w:t xml:space="preserve">Part 2 of the video lectures focuses on the importance of forming research questions and hypotheses appropriate to CTR inquiry. The lecturer outlines the types of health phenomena CTR is most concerned with, including disease/health mechanisms and mediators, diagnoses, and interventions. She reviews the nature of CTR research questions, and provides tools to help new investigators construct compelling hypotheses that will contribute to success in research, grant applications and article submissions. </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b/>
          <w:bCs/>
          <w:color w:val="000000"/>
          <w:sz w:val="22"/>
          <w:szCs w:val="22"/>
        </w:rPr>
      </w:pPr>
      <w:r w:rsidRPr="00D44411">
        <w:rPr>
          <w:rFonts w:cs="Arial"/>
          <w:b/>
          <w:bCs/>
          <w:color w:val="000000"/>
          <w:sz w:val="22"/>
          <w:szCs w:val="22"/>
        </w:rPr>
        <w:t xml:space="preserve">Course Syllabus </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Arial"/>
          <w:color w:val="000000"/>
          <w:sz w:val="22"/>
          <w:szCs w:val="22"/>
        </w:rPr>
      </w:pPr>
      <w:commentRangeStart w:id="0"/>
      <w:r w:rsidRPr="00D44411">
        <w:rPr>
          <w:rFonts w:cs="Arial"/>
          <w:color w:val="000000"/>
          <w:sz w:val="22"/>
          <w:szCs w:val="22"/>
        </w:rPr>
        <w:t xml:space="preserve">What is Clinical and Translational Research? </w:t>
      </w:r>
    </w:p>
    <w:p w:rsidR="00D44411" w:rsidRPr="00D44411" w:rsidRDefault="00A70237"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Arial"/>
          <w:color w:val="000000"/>
          <w:sz w:val="22"/>
          <w:szCs w:val="22"/>
        </w:rPr>
      </w:pPr>
      <w:ins w:id="1" w:author="Paul Karon" w:date="2014-09-07T16:36:00Z">
        <w:r>
          <w:rPr>
            <w:rFonts w:cs="Arial"/>
            <w:color w:val="000000"/>
            <w:sz w:val="22"/>
            <w:szCs w:val="22"/>
          </w:rPr>
          <w:t xml:space="preserve">Understanding </w:t>
        </w:r>
      </w:ins>
      <w:ins w:id="2" w:author="Paul Karon" w:date="2014-09-07T16:37:00Z">
        <w:r>
          <w:rPr>
            <w:rFonts w:cs="Arial"/>
            <w:color w:val="000000"/>
            <w:sz w:val="22"/>
            <w:szCs w:val="22"/>
          </w:rPr>
          <w:t>the</w:t>
        </w:r>
      </w:ins>
      <w:r w:rsidR="00D44411" w:rsidRPr="00D44411">
        <w:rPr>
          <w:rFonts w:cs="Arial"/>
          <w:color w:val="000000"/>
          <w:sz w:val="22"/>
          <w:szCs w:val="22"/>
        </w:rPr>
        <w:t xml:space="preserve"> Stages of CTR</w:t>
      </w:r>
    </w:p>
    <w:p w:rsidR="00D44411" w:rsidRPr="00D44411" w:rsidRDefault="00A70237"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Arial"/>
          <w:color w:val="000000"/>
          <w:sz w:val="22"/>
          <w:szCs w:val="22"/>
        </w:rPr>
      </w:pPr>
      <w:ins w:id="3" w:author="Paul Karon" w:date="2014-09-07T16:37:00Z">
        <w:r>
          <w:rPr>
            <w:rFonts w:cs="Arial"/>
            <w:color w:val="000000"/>
            <w:sz w:val="22"/>
            <w:szCs w:val="22"/>
          </w:rPr>
          <w:t xml:space="preserve">The Role of CTR in </w:t>
        </w:r>
      </w:ins>
      <w:r w:rsidR="00D44411" w:rsidRPr="00D44411">
        <w:rPr>
          <w:rFonts w:cs="Arial"/>
          <w:color w:val="000000"/>
          <w:sz w:val="22"/>
          <w:szCs w:val="22"/>
        </w:rPr>
        <w:t>Precision Medicine</w:t>
      </w:r>
    </w:p>
    <w:p w:rsidR="00D44411" w:rsidRPr="00D44411" w:rsidRDefault="003837B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Arial"/>
          <w:color w:val="000000"/>
          <w:sz w:val="22"/>
          <w:szCs w:val="22"/>
        </w:rPr>
      </w:pPr>
      <w:ins w:id="4" w:author="Paul Karon" w:date="2014-09-08T14:07:00Z">
        <w:r>
          <w:rPr>
            <w:rFonts w:cs="Arial"/>
            <w:color w:val="000000"/>
            <w:sz w:val="22"/>
            <w:szCs w:val="22"/>
          </w:rPr>
          <w:t xml:space="preserve">Using </w:t>
        </w:r>
      </w:ins>
      <w:r w:rsidR="00D44411" w:rsidRPr="00D44411">
        <w:rPr>
          <w:rFonts w:cs="Arial"/>
          <w:color w:val="000000"/>
          <w:sz w:val="22"/>
          <w:szCs w:val="22"/>
        </w:rPr>
        <w:t>High Dimension Data (Bioinformatics</w:t>
      </w:r>
      <w:commentRangeEnd w:id="0"/>
      <w:r w:rsidR="0018651E">
        <w:rPr>
          <w:rStyle w:val="CommentReference"/>
          <w:vanish/>
        </w:rPr>
        <w:commentReference w:id="0"/>
      </w:r>
      <w:r w:rsidR="00D44411" w:rsidRPr="00D44411">
        <w:rPr>
          <w:rFonts w:cs="Arial"/>
          <w:color w:val="000000"/>
          <w:sz w:val="22"/>
          <w:szCs w:val="22"/>
        </w:rPr>
        <w:t>)</w:t>
      </w:r>
    </w:p>
    <w:p w:rsidR="00D44411" w:rsidRPr="00D44411" w:rsidRDefault="003837B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Arial"/>
          <w:color w:val="000000"/>
          <w:sz w:val="22"/>
          <w:szCs w:val="22"/>
        </w:rPr>
      </w:pPr>
      <w:ins w:id="5" w:author="Paul Karon" w:date="2014-09-08T14:13:00Z">
        <w:r>
          <w:rPr>
            <w:rFonts w:cs="Arial"/>
            <w:color w:val="000000"/>
            <w:sz w:val="22"/>
            <w:szCs w:val="22"/>
          </w:rPr>
          <w:t xml:space="preserve">Multidisciplinary and </w:t>
        </w:r>
      </w:ins>
      <w:del w:id="6" w:author="Paul Karon" w:date="2014-09-08T14:13:00Z">
        <w:r w:rsidR="00D44411" w:rsidRPr="00D44411" w:rsidDel="003837B1">
          <w:rPr>
            <w:rFonts w:cs="Arial"/>
            <w:color w:val="000000"/>
            <w:sz w:val="22"/>
            <w:szCs w:val="22"/>
          </w:rPr>
          <w:delText xml:space="preserve">CTR </w:delText>
        </w:r>
      </w:del>
      <w:r w:rsidR="00D44411" w:rsidRPr="00D44411">
        <w:rPr>
          <w:rFonts w:cs="Arial"/>
          <w:color w:val="000000"/>
          <w:sz w:val="22"/>
          <w:szCs w:val="22"/>
        </w:rPr>
        <w:t>Team</w:t>
      </w:r>
      <w:ins w:id="7" w:author="Paul Karon" w:date="2014-09-08T14:13:00Z">
        <w:r>
          <w:rPr>
            <w:rFonts w:cs="Arial"/>
            <w:color w:val="000000"/>
            <w:sz w:val="22"/>
            <w:szCs w:val="22"/>
          </w:rPr>
          <w:t xml:space="preserve"> Research in CTR</w:t>
        </w:r>
      </w:ins>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Arial"/>
          <w:color w:val="000000"/>
          <w:sz w:val="22"/>
          <w:szCs w:val="22"/>
        </w:rPr>
      </w:pPr>
      <w:r w:rsidRPr="00D44411">
        <w:rPr>
          <w:rFonts w:cs="Arial"/>
          <w:color w:val="000000"/>
          <w:sz w:val="22"/>
          <w:szCs w:val="22"/>
        </w:rPr>
        <w:t>Outcomes and Comparative Effectiveness Research</w:t>
      </w:r>
    </w:p>
    <w:p w:rsidR="00D44411" w:rsidRPr="00D44411" w:rsidRDefault="003837B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Arial"/>
          <w:color w:val="000000"/>
          <w:sz w:val="22"/>
          <w:szCs w:val="22"/>
        </w:rPr>
      </w:pPr>
      <w:ins w:id="8" w:author="Paul Karon" w:date="2014-09-08T14:15:00Z">
        <w:r>
          <w:rPr>
            <w:rFonts w:cs="Arial"/>
            <w:color w:val="000000"/>
            <w:sz w:val="22"/>
            <w:szCs w:val="22"/>
          </w:rPr>
          <w:t xml:space="preserve">Formulating </w:t>
        </w:r>
      </w:ins>
      <w:r w:rsidR="00D44411" w:rsidRPr="00D44411">
        <w:rPr>
          <w:rFonts w:cs="Arial"/>
          <w:color w:val="000000"/>
          <w:sz w:val="22"/>
          <w:szCs w:val="22"/>
        </w:rPr>
        <w:t>Clinical Translational Research Questions and Hypotheses</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Arial"/>
          <w:color w:val="000000"/>
          <w:sz w:val="22"/>
          <w:szCs w:val="22"/>
        </w:rPr>
      </w:pPr>
      <w:r w:rsidRPr="00D44411">
        <w:rPr>
          <w:rFonts w:cs="Arial"/>
          <w:color w:val="000000"/>
          <w:sz w:val="22"/>
          <w:szCs w:val="22"/>
        </w:rPr>
        <w:t xml:space="preserve">Common Reasons Why Papers are </w:t>
      </w:r>
      <w:proofErr w:type="gramStart"/>
      <w:r w:rsidRPr="00D44411">
        <w:rPr>
          <w:rFonts w:cs="Arial"/>
          <w:color w:val="000000"/>
          <w:sz w:val="22"/>
          <w:szCs w:val="22"/>
        </w:rPr>
        <w:t>Rejected</w:t>
      </w:r>
      <w:proofErr w:type="gramEnd"/>
      <w:r w:rsidRPr="00D44411">
        <w:rPr>
          <w:rFonts w:cs="Arial"/>
          <w:color w:val="000000"/>
          <w:sz w:val="22"/>
          <w:szCs w:val="22"/>
        </w:rPr>
        <w:t xml:space="preserve"> for Publication</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Arial"/>
          <w:color w:val="000000"/>
          <w:sz w:val="22"/>
          <w:szCs w:val="22"/>
        </w:rPr>
      </w:pPr>
      <w:r w:rsidRPr="00D44411">
        <w:rPr>
          <w:rFonts w:cs="Arial"/>
          <w:color w:val="000000"/>
          <w:sz w:val="22"/>
          <w:szCs w:val="22"/>
        </w:rPr>
        <w:t>Where Do You Find the Hypotheses in Published Article?</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Arial"/>
          <w:color w:val="FB0007"/>
          <w:sz w:val="22"/>
          <w:szCs w:val="22"/>
        </w:rPr>
      </w:pP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b/>
          <w:bCs/>
          <w:color w:val="000000"/>
          <w:sz w:val="22"/>
          <w:szCs w:val="22"/>
        </w:rPr>
      </w:pPr>
      <w:r w:rsidRPr="00D44411">
        <w:rPr>
          <w:rFonts w:cs="Arial"/>
          <w:b/>
          <w:bCs/>
          <w:color w:val="000000"/>
          <w:sz w:val="22"/>
          <w:szCs w:val="22"/>
        </w:rPr>
        <w:t xml:space="preserve">Recommended background </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color w:val="000000"/>
          <w:sz w:val="22"/>
          <w:szCs w:val="22"/>
        </w:rPr>
      </w:pPr>
      <w:r w:rsidRPr="00D44411">
        <w:rPr>
          <w:rFonts w:cs="Arial"/>
          <w:color w:val="000000"/>
          <w:sz w:val="22"/>
          <w:szCs w:val="22"/>
        </w:rPr>
        <w:lastRenderedPageBreak/>
        <w:t>Please complete the following prior to attending the annual short course, "Introduction to Clinical and Translational Research, Session 1:”</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color w:val="000000"/>
          <w:sz w:val="22"/>
          <w:szCs w:val="22"/>
        </w:rPr>
      </w:pPr>
      <w:r w:rsidRPr="00D44411">
        <w:rPr>
          <w:rFonts w:cs="Arial"/>
          <w:color w:val="000000"/>
          <w:sz w:val="22"/>
          <w:szCs w:val="22"/>
        </w:rPr>
        <w:t>Pre-test on Clinical Translational Research</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color w:val="000000"/>
          <w:sz w:val="22"/>
          <w:szCs w:val="22"/>
        </w:rPr>
      </w:pPr>
      <w:r w:rsidRPr="00D44411">
        <w:rPr>
          <w:rFonts w:cs="Arial"/>
          <w:color w:val="000000"/>
          <w:sz w:val="22"/>
          <w:szCs w:val="22"/>
        </w:rPr>
        <w:t>View the two-part video resource</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color w:val="000000"/>
          <w:sz w:val="22"/>
          <w:szCs w:val="22"/>
        </w:rPr>
      </w:pPr>
      <w:r w:rsidRPr="00D44411">
        <w:rPr>
          <w:rFonts w:cs="Arial"/>
          <w:color w:val="000000"/>
          <w:sz w:val="22"/>
          <w:szCs w:val="22"/>
        </w:rPr>
        <w:t>Participant Break-out Session Guide</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color w:val="000000"/>
          <w:sz w:val="22"/>
          <w:szCs w:val="22"/>
        </w:rPr>
      </w:pPr>
      <w:r w:rsidRPr="00D44411">
        <w:rPr>
          <w:rFonts w:cs="Arial"/>
          <w:color w:val="000000"/>
          <w:sz w:val="22"/>
          <w:szCs w:val="22"/>
        </w:rPr>
        <w:t>Read the four articles listed below</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bCs/>
          <w:color w:val="000000"/>
          <w:sz w:val="22"/>
          <w:szCs w:val="22"/>
        </w:rPr>
      </w:pP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i/>
          <w:iCs/>
          <w:color w:val="000000"/>
          <w:sz w:val="22"/>
          <w:szCs w:val="22"/>
        </w:rPr>
      </w:pPr>
      <w:r w:rsidRPr="00D44411">
        <w:rPr>
          <w:rFonts w:cs="Arial"/>
          <w:b/>
          <w:bCs/>
          <w:color w:val="000000"/>
          <w:sz w:val="22"/>
          <w:szCs w:val="22"/>
        </w:rPr>
        <w:t>Suggested Readings</w:t>
      </w:r>
      <w:r w:rsidRPr="00D44411">
        <w:rPr>
          <w:rFonts w:cs="Arial"/>
          <w:i/>
          <w:iCs/>
          <w:color w:val="000000"/>
          <w:sz w:val="22"/>
          <w:szCs w:val="22"/>
        </w:rPr>
        <w:t xml:space="preserve"> </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i/>
          <w:iCs/>
          <w:color w:val="000000"/>
          <w:sz w:val="22"/>
          <w:szCs w:val="22"/>
        </w:rPr>
      </w:pPr>
    </w:p>
    <w:p w:rsidR="00D44411" w:rsidRPr="00D44411" w:rsidRDefault="00AE0AC7"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hyperlink r:id="rId7" w:history="1">
        <w:r w:rsidR="00D44411" w:rsidRPr="00D44411">
          <w:rPr>
            <w:rFonts w:cs="Arial"/>
            <w:color w:val="000000"/>
            <w:sz w:val="22"/>
            <w:szCs w:val="22"/>
          </w:rPr>
          <w:t>Liu R</w:t>
        </w:r>
      </w:hyperlink>
      <w:r w:rsidR="00D44411" w:rsidRPr="00D44411">
        <w:rPr>
          <w:rFonts w:cs="Arial"/>
          <w:color w:val="000000"/>
          <w:sz w:val="14"/>
          <w:szCs w:val="14"/>
          <w:vertAlign w:val="superscript"/>
        </w:rPr>
        <w:t>1</w:t>
      </w:r>
      <w:r w:rsidR="00D44411" w:rsidRPr="00D44411">
        <w:rPr>
          <w:rFonts w:cs="Arial"/>
          <w:color w:val="000000"/>
          <w:sz w:val="22"/>
          <w:szCs w:val="22"/>
        </w:rPr>
        <w:t>, </w:t>
      </w:r>
      <w:hyperlink r:id="rId8" w:history="1">
        <w:r w:rsidR="00D44411" w:rsidRPr="00D44411">
          <w:rPr>
            <w:rFonts w:cs="Arial"/>
            <w:color w:val="000000"/>
            <w:sz w:val="22"/>
            <w:szCs w:val="22"/>
          </w:rPr>
          <w:t>Wang X</w:t>
        </w:r>
      </w:hyperlink>
      <w:r w:rsidR="00D44411" w:rsidRPr="00D44411">
        <w:rPr>
          <w:rFonts w:cs="Arial"/>
          <w:color w:val="000000"/>
          <w:sz w:val="22"/>
          <w:szCs w:val="22"/>
        </w:rPr>
        <w:t>, </w:t>
      </w:r>
      <w:hyperlink r:id="rId9" w:history="1">
        <w:r w:rsidR="00D44411" w:rsidRPr="00D44411">
          <w:rPr>
            <w:rFonts w:cs="Arial"/>
            <w:color w:val="000000"/>
            <w:sz w:val="22"/>
            <w:szCs w:val="22"/>
          </w:rPr>
          <w:t>Chen GY</w:t>
        </w:r>
      </w:hyperlink>
      <w:r w:rsidR="00D44411" w:rsidRPr="00D44411">
        <w:rPr>
          <w:rFonts w:cs="Arial"/>
          <w:color w:val="000000"/>
          <w:sz w:val="22"/>
          <w:szCs w:val="22"/>
        </w:rPr>
        <w:t>, </w:t>
      </w:r>
      <w:proofErr w:type="spellStart"/>
      <w:r>
        <w:fldChar w:fldCharType="begin"/>
      </w:r>
      <w:r>
        <w:instrText xml:space="preserve"> HYPERLINK "http://www.ncbi.nlm.nih.gov/pubmed?term=dalerba%2520p%255bauthor%255d&amp;cauthor=true&amp;cauthor_uid=17229949" </w:instrText>
      </w:r>
      <w:r>
        <w:fldChar w:fldCharType="separate"/>
      </w:r>
      <w:r w:rsidR="00D44411" w:rsidRPr="00D44411">
        <w:rPr>
          <w:rFonts w:cs="Arial"/>
          <w:color w:val="000000"/>
          <w:sz w:val="22"/>
          <w:szCs w:val="22"/>
        </w:rPr>
        <w:t>Dalerba</w:t>
      </w:r>
      <w:proofErr w:type="spellEnd"/>
      <w:r w:rsidR="00D44411" w:rsidRPr="00D44411">
        <w:rPr>
          <w:rFonts w:cs="Arial"/>
          <w:color w:val="000000"/>
          <w:sz w:val="22"/>
          <w:szCs w:val="22"/>
        </w:rPr>
        <w:t xml:space="preserve"> P</w:t>
      </w:r>
      <w:r>
        <w:rPr>
          <w:rFonts w:cs="Arial"/>
          <w:color w:val="000000"/>
          <w:sz w:val="22"/>
          <w:szCs w:val="22"/>
        </w:rPr>
        <w:fldChar w:fldCharType="end"/>
      </w:r>
      <w:r w:rsidR="00D44411" w:rsidRPr="00D44411">
        <w:rPr>
          <w:rFonts w:cs="Arial"/>
          <w:color w:val="000000"/>
          <w:sz w:val="22"/>
          <w:szCs w:val="22"/>
        </w:rPr>
        <w:t>, </w:t>
      </w:r>
      <w:hyperlink r:id="rId10" w:history="1">
        <w:r w:rsidR="00D44411" w:rsidRPr="00D44411">
          <w:rPr>
            <w:rFonts w:cs="Arial"/>
            <w:color w:val="000000"/>
            <w:sz w:val="22"/>
            <w:szCs w:val="22"/>
          </w:rPr>
          <w:t>Gurney A</w:t>
        </w:r>
      </w:hyperlink>
      <w:r w:rsidR="00D44411" w:rsidRPr="00D44411">
        <w:rPr>
          <w:rFonts w:cs="Arial"/>
          <w:color w:val="000000"/>
          <w:sz w:val="22"/>
          <w:szCs w:val="22"/>
        </w:rPr>
        <w:t>, </w:t>
      </w:r>
      <w:proofErr w:type="spellStart"/>
      <w:r>
        <w:fldChar w:fldCharType="begin"/>
      </w:r>
      <w:r>
        <w:instrText xml:space="preserve"> HYPERLINK "http://www.ncbi.nlm.nih.gov/pubmed?term=hoey%2520t%255bauthor%255d&amp;cauthor=true&amp;cauthor_uid=17229949" </w:instrText>
      </w:r>
      <w:r>
        <w:fldChar w:fldCharType="separate"/>
      </w:r>
      <w:r w:rsidR="00D44411" w:rsidRPr="00D44411">
        <w:rPr>
          <w:rFonts w:cs="Arial"/>
          <w:color w:val="000000"/>
          <w:sz w:val="22"/>
          <w:szCs w:val="22"/>
        </w:rPr>
        <w:t>Hoey</w:t>
      </w:r>
      <w:proofErr w:type="spellEnd"/>
      <w:r w:rsidR="00D44411" w:rsidRPr="00D44411">
        <w:rPr>
          <w:rFonts w:cs="Arial"/>
          <w:color w:val="000000"/>
          <w:sz w:val="22"/>
          <w:szCs w:val="22"/>
        </w:rPr>
        <w:t xml:space="preserve"> T</w:t>
      </w:r>
      <w:r>
        <w:rPr>
          <w:rFonts w:cs="Arial"/>
          <w:color w:val="000000"/>
          <w:sz w:val="22"/>
          <w:szCs w:val="22"/>
        </w:rPr>
        <w:fldChar w:fldCharType="end"/>
      </w:r>
      <w:r w:rsidR="00D44411" w:rsidRPr="00D44411">
        <w:rPr>
          <w:rFonts w:cs="Arial"/>
          <w:color w:val="000000"/>
          <w:sz w:val="22"/>
          <w:szCs w:val="22"/>
        </w:rPr>
        <w:t>, </w:t>
      </w:r>
      <w:hyperlink r:id="rId11" w:history="1">
        <w:r w:rsidR="00D44411" w:rsidRPr="00D44411">
          <w:rPr>
            <w:rFonts w:cs="Arial"/>
            <w:color w:val="000000"/>
            <w:sz w:val="22"/>
            <w:szCs w:val="22"/>
          </w:rPr>
          <w:t>Sherlock G</w:t>
        </w:r>
      </w:hyperlink>
      <w:r w:rsidR="00D44411" w:rsidRPr="00D44411">
        <w:rPr>
          <w:rFonts w:cs="Arial"/>
          <w:color w:val="000000"/>
          <w:sz w:val="22"/>
          <w:szCs w:val="22"/>
        </w:rPr>
        <w:t>, </w:t>
      </w:r>
      <w:proofErr w:type="spellStart"/>
      <w:r>
        <w:fldChar w:fldCharType="begin"/>
      </w:r>
      <w:r>
        <w:instrText xml:space="preserve"> HYPERLINK "http://www.ncbi.nlm.nih.gov/pubmed?term=lewicki%2520j%255bauthor%255d&amp;cauthor=true&amp;cauthor_uid=17229949" </w:instrText>
      </w:r>
      <w:r>
        <w:fldChar w:fldCharType="separate"/>
      </w:r>
      <w:r w:rsidR="00D44411" w:rsidRPr="00D44411">
        <w:rPr>
          <w:rFonts w:cs="Arial"/>
          <w:color w:val="000000"/>
          <w:sz w:val="22"/>
          <w:szCs w:val="22"/>
        </w:rPr>
        <w:t>Lewicki</w:t>
      </w:r>
      <w:proofErr w:type="spellEnd"/>
      <w:r w:rsidR="00D44411" w:rsidRPr="00D44411">
        <w:rPr>
          <w:rFonts w:cs="Arial"/>
          <w:color w:val="000000"/>
          <w:sz w:val="22"/>
          <w:szCs w:val="22"/>
        </w:rPr>
        <w:t xml:space="preserve"> J</w:t>
      </w:r>
      <w:r>
        <w:rPr>
          <w:rFonts w:cs="Arial"/>
          <w:color w:val="000000"/>
          <w:sz w:val="22"/>
          <w:szCs w:val="22"/>
        </w:rPr>
        <w:fldChar w:fldCharType="end"/>
      </w:r>
      <w:r w:rsidR="00D44411" w:rsidRPr="00D44411">
        <w:rPr>
          <w:rFonts w:cs="Arial"/>
          <w:color w:val="000000"/>
          <w:sz w:val="22"/>
          <w:szCs w:val="22"/>
        </w:rPr>
        <w:t>, </w:t>
      </w:r>
      <w:proofErr w:type="spellStart"/>
      <w:r>
        <w:fldChar w:fldCharType="begin"/>
      </w:r>
      <w:r>
        <w:instrText xml:space="preserve"> HYPERLINK "http://www.ncbi.nlm.nih.gov/pubmed?term=shedden%2520k%255bauthor%255d&amp;cauthor=true&amp;cauthor_uid=17229949" </w:instrText>
      </w:r>
      <w:r>
        <w:fldChar w:fldCharType="separate"/>
      </w:r>
      <w:r w:rsidR="00D44411" w:rsidRPr="00D44411">
        <w:rPr>
          <w:rFonts w:cs="Arial"/>
          <w:color w:val="000000"/>
          <w:sz w:val="22"/>
          <w:szCs w:val="22"/>
        </w:rPr>
        <w:t>Shedden</w:t>
      </w:r>
      <w:proofErr w:type="spellEnd"/>
      <w:r w:rsidR="00D44411" w:rsidRPr="00D44411">
        <w:rPr>
          <w:rFonts w:cs="Arial"/>
          <w:color w:val="000000"/>
          <w:sz w:val="22"/>
          <w:szCs w:val="22"/>
        </w:rPr>
        <w:t xml:space="preserve"> K</w:t>
      </w:r>
      <w:r>
        <w:rPr>
          <w:rFonts w:cs="Arial"/>
          <w:color w:val="000000"/>
          <w:sz w:val="22"/>
          <w:szCs w:val="22"/>
        </w:rPr>
        <w:fldChar w:fldCharType="end"/>
      </w:r>
      <w:r w:rsidR="00D44411" w:rsidRPr="00D44411">
        <w:rPr>
          <w:rFonts w:cs="Arial"/>
          <w:color w:val="000000"/>
          <w:sz w:val="22"/>
          <w:szCs w:val="22"/>
        </w:rPr>
        <w:t>, </w:t>
      </w:r>
      <w:hyperlink r:id="rId12" w:history="1">
        <w:r w:rsidR="00D44411" w:rsidRPr="00D44411">
          <w:rPr>
            <w:rFonts w:cs="Arial"/>
            <w:color w:val="000000"/>
            <w:sz w:val="22"/>
            <w:szCs w:val="22"/>
          </w:rPr>
          <w:t>Clarke MF</w:t>
        </w:r>
      </w:hyperlink>
      <w:r w:rsidR="00D44411" w:rsidRPr="00D44411">
        <w:rPr>
          <w:rFonts w:cs="Arial"/>
          <w:color w:val="000000"/>
          <w:sz w:val="22"/>
          <w:szCs w:val="22"/>
        </w:rPr>
        <w:t xml:space="preserve">. </w:t>
      </w:r>
      <w:ins w:id="9" w:author="Paul Karon" w:date="2014-09-08T14:22:00Z">
        <w:r w:rsidR="00922899">
          <w:rPr>
            <w:rFonts w:cs="Arial"/>
            <w:color w:val="000000"/>
            <w:sz w:val="22"/>
            <w:szCs w:val="22"/>
          </w:rPr>
          <w:fldChar w:fldCharType="begin"/>
        </w:r>
        <w:r w:rsidR="007E4195">
          <w:rPr>
            <w:rFonts w:cs="Arial"/>
            <w:color w:val="000000"/>
            <w:sz w:val="22"/>
            <w:szCs w:val="22"/>
          </w:rPr>
          <w:instrText xml:space="preserve"> HYPERLINK "http://www.ncbi.nlm.nih.gov/pubmed/?term=The+prognostic+role+of+a+gene+signature+from+tumorigenic+breast-cancer+cells" </w:instrText>
        </w:r>
        <w:r w:rsidR="00922899">
          <w:rPr>
            <w:rFonts w:cs="Arial"/>
            <w:color w:val="000000"/>
            <w:sz w:val="22"/>
            <w:szCs w:val="22"/>
          </w:rPr>
          <w:fldChar w:fldCharType="separate"/>
        </w:r>
        <w:proofErr w:type="gramStart"/>
        <w:r w:rsidR="00D44411" w:rsidRPr="007E4195">
          <w:rPr>
            <w:rStyle w:val="Hyperlink"/>
            <w:rFonts w:cs="Arial"/>
            <w:sz w:val="22"/>
            <w:szCs w:val="22"/>
          </w:rPr>
          <w:t>The prognostic role of a gene signature from tumorigenic breast-cancer cells.</w:t>
        </w:r>
        <w:proofErr w:type="gramEnd"/>
        <w:r w:rsidR="00922899">
          <w:rPr>
            <w:rFonts w:cs="Arial"/>
            <w:color w:val="000000"/>
            <w:sz w:val="22"/>
            <w:szCs w:val="22"/>
          </w:rPr>
          <w:fldChar w:fldCharType="end"/>
        </w:r>
      </w:ins>
      <w:r w:rsidR="00D44411" w:rsidRPr="00D44411">
        <w:rPr>
          <w:rFonts w:cs="Arial"/>
          <w:color w:val="000000"/>
          <w:sz w:val="22"/>
          <w:szCs w:val="22"/>
        </w:rPr>
        <w:t xml:space="preserve"> </w:t>
      </w:r>
      <w:hyperlink r:id="rId13" w:history="1">
        <w:r w:rsidR="00D44411" w:rsidRPr="00D44411">
          <w:rPr>
            <w:rFonts w:cs="Arial"/>
            <w:color w:val="000000"/>
            <w:sz w:val="22"/>
            <w:szCs w:val="22"/>
          </w:rPr>
          <w:t xml:space="preserve">N </w:t>
        </w:r>
        <w:proofErr w:type="spellStart"/>
        <w:r w:rsidR="00D44411" w:rsidRPr="00D44411">
          <w:rPr>
            <w:rFonts w:cs="Arial"/>
            <w:color w:val="000000"/>
            <w:sz w:val="22"/>
            <w:szCs w:val="22"/>
          </w:rPr>
          <w:t>Engl</w:t>
        </w:r>
        <w:proofErr w:type="spellEnd"/>
        <w:r w:rsidR="00D44411" w:rsidRPr="00D44411">
          <w:rPr>
            <w:rFonts w:cs="Arial"/>
            <w:color w:val="000000"/>
            <w:sz w:val="22"/>
            <w:szCs w:val="22"/>
          </w:rPr>
          <w:t xml:space="preserve"> J Med.</w:t>
        </w:r>
      </w:hyperlink>
      <w:r w:rsidR="00D44411" w:rsidRPr="00D44411">
        <w:rPr>
          <w:rFonts w:cs="Arial"/>
          <w:color w:val="000000"/>
          <w:sz w:val="22"/>
          <w:szCs w:val="22"/>
        </w:rPr>
        <w:t> 2007 Jan 18</w:t>
      </w:r>
      <w:proofErr w:type="gramStart"/>
      <w:r w:rsidR="00D44411" w:rsidRPr="00D44411">
        <w:rPr>
          <w:rFonts w:cs="Arial"/>
          <w:color w:val="000000"/>
          <w:sz w:val="22"/>
          <w:szCs w:val="22"/>
        </w:rPr>
        <w:t>;356</w:t>
      </w:r>
      <w:proofErr w:type="gramEnd"/>
      <w:r w:rsidR="00D44411" w:rsidRPr="00D44411">
        <w:rPr>
          <w:rFonts w:cs="Arial"/>
          <w:color w:val="000000"/>
          <w:sz w:val="22"/>
          <w:szCs w:val="22"/>
        </w:rPr>
        <w:t>(3):217-26.</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i/>
          <w:iCs/>
          <w:color w:val="000000"/>
          <w:sz w:val="22"/>
          <w:szCs w:val="22"/>
        </w:rPr>
      </w:pPr>
    </w:p>
    <w:p w:rsidR="00D44411" w:rsidRPr="00D44411" w:rsidRDefault="00AE0AC7"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hyperlink r:id="rId14" w:history="1">
        <w:proofErr w:type="spellStart"/>
        <w:r w:rsidR="00D44411" w:rsidRPr="00D44411">
          <w:rPr>
            <w:rFonts w:cs="Arial"/>
            <w:color w:val="000000"/>
            <w:sz w:val="22"/>
            <w:szCs w:val="22"/>
          </w:rPr>
          <w:t>Slamon</w:t>
        </w:r>
        <w:proofErr w:type="spellEnd"/>
        <w:r w:rsidR="00D44411" w:rsidRPr="00D44411">
          <w:rPr>
            <w:rFonts w:cs="Arial"/>
            <w:color w:val="000000"/>
            <w:sz w:val="22"/>
            <w:szCs w:val="22"/>
          </w:rPr>
          <w:t xml:space="preserve"> DJ</w:t>
        </w:r>
      </w:hyperlink>
      <w:r w:rsidR="00D44411" w:rsidRPr="00D44411">
        <w:rPr>
          <w:rFonts w:cs="Arial"/>
          <w:color w:val="000000"/>
          <w:sz w:val="14"/>
          <w:szCs w:val="14"/>
          <w:vertAlign w:val="superscript"/>
        </w:rPr>
        <w:t>1</w:t>
      </w:r>
      <w:r w:rsidR="00D44411" w:rsidRPr="00D44411">
        <w:rPr>
          <w:rFonts w:cs="Arial"/>
          <w:color w:val="000000"/>
          <w:sz w:val="22"/>
          <w:szCs w:val="22"/>
        </w:rPr>
        <w:t>, </w:t>
      </w:r>
      <w:hyperlink r:id="rId15" w:history="1">
        <w:r w:rsidR="00D44411" w:rsidRPr="00D44411">
          <w:rPr>
            <w:rFonts w:cs="Arial"/>
            <w:color w:val="000000"/>
            <w:sz w:val="22"/>
            <w:szCs w:val="22"/>
          </w:rPr>
          <w:t>Leyland-Jones B</w:t>
        </w:r>
      </w:hyperlink>
      <w:r w:rsidR="00D44411" w:rsidRPr="00D44411">
        <w:rPr>
          <w:rFonts w:cs="Arial"/>
          <w:color w:val="000000"/>
          <w:sz w:val="22"/>
          <w:szCs w:val="22"/>
        </w:rPr>
        <w:t>, </w:t>
      </w:r>
      <w:proofErr w:type="spellStart"/>
      <w:r>
        <w:fldChar w:fldCharType="begin"/>
      </w:r>
      <w:r>
        <w:instrText xml:space="preserve"> HYPERLINK "http://www.ncbi.nlm.nih.gov/pubmed?term=shak%2520s%255bauthor%255d&amp;cauthor=true&amp;cauthor_uid=11248153"</w:instrText>
      </w:r>
      <w:r>
        <w:instrText xml:space="preserve"> </w:instrText>
      </w:r>
      <w:r>
        <w:fldChar w:fldCharType="separate"/>
      </w:r>
      <w:r w:rsidR="00D44411" w:rsidRPr="00D44411">
        <w:rPr>
          <w:rFonts w:cs="Arial"/>
          <w:color w:val="000000"/>
          <w:sz w:val="22"/>
          <w:szCs w:val="22"/>
        </w:rPr>
        <w:t>Shak</w:t>
      </w:r>
      <w:proofErr w:type="spellEnd"/>
      <w:r w:rsidR="00D44411" w:rsidRPr="00D44411">
        <w:rPr>
          <w:rFonts w:cs="Arial"/>
          <w:color w:val="000000"/>
          <w:sz w:val="22"/>
          <w:szCs w:val="22"/>
        </w:rPr>
        <w:t xml:space="preserve"> S</w:t>
      </w:r>
      <w:r>
        <w:rPr>
          <w:rFonts w:cs="Arial"/>
          <w:color w:val="000000"/>
          <w:sz w:val="22"/>
          <w:szCs w:val="22"/>
        </w:rPr>
        <w:fldChar w:fldCharType="end"/>
      </w:r>
      <w:r w:rsidR="00D44411" w:rsidRPr="00D44411">
        <w:rPr>
          <w:rFonts w:cs="Arial"/>
          <w:color w:val="000000"/>
          <w:sz w:val="22"/>
          <w:szCs w:val="22"/>
        </w:rPr>
        <w:t>, </w:t>
      </w:r>
      <w:hyperlink r:id="rId16" w:history="1">
        <w:r w:rsidR="00D44411" w:rsidRPr="00D44411">
          <w:rPr>
            <w:rFonts w:cs="Arial"/>
            <w:color w:val="000000"/>
            <w:sz w:val="22"/>
            <w:szCs w:val="22"/>
          </w:rPr>
          <w:t>Fuchs H</w:t>
        </w:r>
      </w:hyperlink>
      <w:r w:rsidR="00D44411" w:rsidRPr="00D44411">
        <w:rPr>
          <w:rFonts w:cs="Arial"/>
          <w:color w:val="000000"/>
          <w:sz w:val="22"/>
          <w:szCs w:val="22"/>
        </w:rPr>
        <w:t>, </w:t>
      </w:r>
      <w:hyperlink r:id="rId17" w:history="1">
        <w:r w:rsidR="00D44411" w:rsidRPr="00D44411">
          <w:rPr>
            <w:rFonts w:cs="Arial"/>
            <w:color w:val="000000"/>
            <w:sz w:val="22"/>
            <w:szCs w:val="22"/>
          </w:rPr>
          <w:t>Paton V</w:t>
        </w:r>
      </w:hyperlink>
      <w:r w:rsidR="00D44411" w:rsidRPr="00D44411">
        <w:rPr>
          <w:rFonts w:cs="Arial"/>
          <w:color w:val="000000"/>
          <w:sz w:val="22"/>
          <w:szCs w:val="22"/>
        </w:rPr>
        <w:t>, </w:t>
      </w:r>
      <w:proofErr w:type="spellStart"/>
      <w:r>
        <w:fldChar w:fldCharType="begin"/>
      </w:r>
      <w:r>
        <w:instrText xml:space="preserve"> HYPERLINK "http://www.ncbi.nlm.nih.gov/pubmed?term=bajamonde%2520a%255bauthor%255d&amp;cauthor=true&amp;cauthor_uid=11248153" </w:instrText>
      </w:r>
      <w:r>
        <w:fldChar w:fldCharType="separate"/>
      </w:r>
      <w:r w:rsidR="00D44411" w:rsidRPr="00D44411">
        <w:rPr>
          <w:rFonts w:cs="Arial"/>
          <w:color w:val="000000"/>
          <w:sz w:val="22"/>
          <w:szCs w:val="22"/>
        </w:rPr>
        <w:t>Bajamonde</w:t>
      </w:r>
      <w:proofErr w:type="spellEnd"/>
      <w:r w:rsidR="00D44411" w:rsidRPr="00D44411">
        <w:rPr>
          <w:rFonts w:cs="Arial"/>
          <w:color w:val="000000"/>
          <w:sz w:val="22"/>
          <w:szCs w:val="22"/>
        </w:rPr>
        <w:t xml:space="preserve"> A</w:t>
      </w:r>
      <w:r>
        <w:rPr>
          <w:rFonts w:cs="Arial"/>
          <w:color w:val="000000"/>
          <w:sz w:val="22"/>
          <w:szCs w:val="22"/>
        </w:rPr>
        <w:fldChar w:fldCharType="end"/>
      </w:r>
      <w:r w:rsidR="00D44411" w:rsidRPr="00D44411">
        <w:rPr>
          <w:rFonts w:cs="Arial"/>
          <w:color w:val="000000"/>
          <w:sz w:val="22"/>
          <w:szCs w:val="22"/>
        </w:rPr>
        <w:t>, </w:t>
      </w:r>
      <w:hyperlink r:id="rId18" w:history="1">
        <w:r w:rsidR="00D44411" w:rsidRPr="00D44411">
          <w:rPr>
            <w:rFonts w:cs="Arial"/>
            <w:color w:val="000000"/>
            <w:sz w:val="22"/>
            <w:szCs w:val="22"/>
          </w:rPr>
          <w:t>Fleming T</w:t>
        </w:r>
      </w:hyperlink>
      <w:r w:rsidR="00D44411" w:rsidRPr="00D44411">
        <w:rPr>
          <w:rFonts w:cs="Arial"/>
          <w:color w:val="000000"/>
          <w:sz w:val="22"/>
          <w:szCs w:val="22"/>
        </w:rPr>
        <w:t>, </w:t>
      </w:r>
      <w:proofErr w:type="spellStart"/>
      <w:r>
        <w:fldChar w:fldCharType="begin"/>
      </w:r>
      <w:r>
        <w:instrText xml:space="preserve"> HYPERLINK "http://www.ncbi.nlm.nih.gov/pubmed?term=eiermann%2520w%255bauthor%255d&amp;cauthor=true&amp;cauthor_uid=11248153" </w:instrText>
      </w:r>
      <w:r>
        <w:fldChar w:fldCharType="separate"/>
      </w:r>
      <w:r w:rsidR="00D44411" w:rsidRPr="00D44411">
        <w:rPr>
          <w:rFonts w:cs="Arial"/>
          <w:color w:val="000000"/>
          <w:sz w:val="22"/>
          <w:szCs w:val="22"/>
        </w:rPr>
        <w:t>Eiermann</w:t>
      </w:r>
      <w:proofErr w:type="spellEnd"/>
      <w:r w:rsidR="00D44411" w:rsidRPr="00D44411">
        <w:rPr>
          <w:rFonts w:cs="Arial"/>
          <w:color w:val="000000"/>
          <w:sz w:val="22"/>
          <w:szCs w:val="22"/>
        </w:rPr>
        <w:t xml:space="preserve"> W</w:t>
      </w:r>
      <w:r>
        <w:rPr>
          <w:rFonts w:cs="Arial"/>
          <w:color w:val="000000"/>
          <w:sz w:val="22"/>
          <w:szCs w:val="22"/>
        </w:rPr>
        <w:fldChar w:fldCharType="end"/>
      </w:r>
      <w:r w:rsidR="00D44411" w:rsidRPr="00D44411">
        <w:rPr>
          <w:rFonts w:cs="Arial"/>
          <w:color w:val="000000"/>
          <w:sz w:val="22"/>
          <w:szCs w:val="22"/>
        </w:rPr>
        <w:t>, </w:t>
      </w:r>
      <w:proofErr w:type="spellStart"/>
      <w:r>
        <w:fldChar w:fldCharType="begin"/>
      </w:r>
      <w:r>
        <w:instrText xml:space="preserve"> HYPERLINK "http://www.ncbi.nlm.nih.gov/pubmed?term=wolter%2520j%255bauthor%255d&amp;cauthor=true&amp;cauthor_u</w:instrText>
      </w:r>
      <w:r>
        <w:instrText xml:space="preserve">id=11248153" </w:instrText>
      </w:r>
      <w:r>
        <w:fldChar w:fldCharType="separate"/>
      </w:r>
      <w:r w:rsidR="00D44411" w:rsidRPr="00D44411">
        <w:rPr>
          <w:rFonts w:cs="Arial"/>
          <w:color w:val="000000"/>
          <w:sz w:val="22"/>
          <w:szCs w:val="22"/>
        </w:rPr>
        <w:t>Wolter</w:t>
      </w:r>
      <w:proofErr w:type="spellEnd"/>
      <w:r w:rsidR="00D44411" w:rsidRPr="00D44411">
        <w:rPr>
          <w:rFonts w:cs="Arial"/>
          <w:color w:val="000000"/>
          <w:sz w:val="22"/>
          <w:szCs w:val="22"/>
        </w:rPr>
        <w:t xml:space="preserve"> J</w:t>
      </w:r>
      <w:r>
        <w:rPr>
          <w:rFonts w:cs="Arial"/>
          <w:color w:val="000000"/>
          <w:sz w:val="22"/>
          <w:szCs w:val="22"/>
        </w:rPr>
        <w:fldChar w:fldCharType="end"/>
      </w:r>
      <w:r w:rsidR="00D44411" w:rsidRPr="00D44411">
        <w:rPr>
          <w:rFonts w:cs="Arial"/>
          <w:color w:val="000000"/>
          <w:sz w:val="22"/>
          <w:szCs w:val="22"/>
        </w:rPr>
        <w:t>, </w:t>
      </w:r>
      <w:proofErr w:type="spellStart"/>
      <w:r>
        <w:fldChar w:fldCharType="begin"/>
      </w:r>
      <w:r>
        <w:instrText xml:space="preserve"> HYPERLINK "http://www.ncbi.nlm.nih.gov/pubmed?term=pegram%2520m%255bauthor%255d&amp;cauthor=true&amp;cauthor_uid=11248153" </w:instrText>
      </w:r>
      <w:r>
        <w:fldChar w:fldCharType="separate"/>
      </w:r>
      <w:r w:rsidR="00D44411" w:rsidRPr="00D44411">
        <w:rPr>
          <w:rFonts w:cs="Arial"/>
          <w:color w:val="000000"/>
          <w:sz w:val="22"/>
          <w:szCs w:val="22"/>
        </w:rPr>
        <w:t>Pegram</w:t>
      </w:r>
      <w:proofErr w:type="spellEnd"/>
      <w:r w:rsidR="00D44411" w:rsidRPr="00D44411">
        <w:rPr>
          <w:rFonts w:cs="Arial"/>
          <w:color w:val="000000"/>
          <w:sz w:val="22"/>
          <w:szCs w:val="22"/>
        </w:rPr>
        <w:t xml:space="preserve"> M</w:t>
      </w:r>
      <w:r>
        <w:rPr>
          <w:rFonts w:cs="Arial"/>
          <w:color w:val="000000"/>
          <w:sz w:val="22"/>
          <w:szCs w:val="22"/>
        </w:rPr>
        <w:fldChar w:fldCharType="end"/>
      </w:r>
      <w:r w:rsidR="00D44411" w:rsidRPr="00D44411">
        <w:rPr>
          <w:rFonts w:cs="Arial"/>
          <w:color w:val="000000"/>
          <w:sz w:val="22"/>
          <w:szCs w:val="22"/>
        </w:rPr>
        <w:t>, </w:t>
      </w:r>
      <w:proofErr w:type="spellStart"/>
      <w:r>
        <w:fldChar w:fldCharType="begin"/>
      </w:r>
      <w:r>
        <w:instrText xml:space="preserve"> HYPERLINK "http://www.ncbi.nlm.nih.gov/pubmed?term=baselga%2520j%255bauthor%255d&amp;cauthor=true&amp;cautho</w:instrText>
      </w:r>
      <w:r>
        <w:instrText xml:space="preserve">r_uid=11248153" </w:instrText>
      </w:r>
      <w:r>
        <w:fldChar w:fldCharType="separate"/>
      </w:r>
      <w:r w:rsidR="00D44411" w:rsidRPr="00D44411">
        <w:rPr>
          <w:rFonts w:cs="Arial"/>
          <w:color w:val="000000"/>
          <w:sz w:val="22"/>
          <w:szCs w:val="22"/>
        </w:rPr>
        <w:t>Baselga</w:t>
      </w:r>
      <w:proofErr w:type="spellEnd"/>
      <w:r w:rsidR="00D44411" w:rsidRPr="00D44411">
        <w:rPr>
          <w:rFonts w:cs="Arial"/>
          <w:color w:val="000000"/>
          <w:sz w:val="22"/>
          <w:szCs w:val="22"/>
        </w:rPr>
        <w:t xml:space="preserve"> J</w:t>
      </w:r>
      <w:r>
        <w:rPr>
          <w:rFonts w:cs="Arial"/>
          <w:color w:val="000000"/>
          <w:sz w:val="22"/>
          <w:szCs w:val="22"/>
        </w:rPr>
        <w:fldChar w:fldCharType="end"/>
      </w:r>
      <w:r w:rsidR="00D44411" w:rsidRPr="00D44411">
        <w:rPr>
          <w:rFonts w:cs="Arial"/>
          <w:color w:val="000000"/>
          <w:sz w:val="22"/>
          <w:szCs w:val="22"/>
        </w:rPr>
        <w:t>, </w:t>
      </w:r>
      <w:hyperlink r:id="rId19" w:history="1">
        <w:r w:rsidR="00D44411" w:rsidRPr="00D44411">
          <w:rPr>
            <w:rFonts w:cs="Arial"/>
            <w:color w:val="000000"/>
            <w:sz w:val="22"/>
            <w:szCs w:val="22"/>
          </w:rPr>
          <w:t>Norton L</w:t>
        </w:r>
      </w:hyperlink>
      <w:r w:rsidR="00D44411" w:rsidRPr="00D44411">
        <w:rPr>
          <w:rFonts w:cs="Arial"/>
          <w:color w:val="000000"/>
          <w:sz w:val="22"/>
          <w:szCs w:val="22"/>
        </w:rPr>
        <w:t xml:space="preserve">. </w:t>
      </w:r>
      <w:ins w:id="10" w:author="Paul Karon" w:date="2014-09-08T14:22:00Z">
        <w:r w:rsidR="00922899">
          <w:rPr>
            <w:rFonts w:cs="Arial"/>
            <w:color w:val="000000"/>
            <w:sz w:val="22"/>
            <w:szCs w:val="22"/>
          </w:rPr>
          <w:fldChar w:fldCharType="begin"/>
        </w:r>
        <w:r w:rsidR="007E4195">
          <w:rPr>
            <w:rFonts w:cs="Arial"/>
            <w:color w:val="000000"/>
            <w:sz w:val="22"/>
            <w:szCs w:val="22"/>
          </w:rPr>
          <w:instrText xml:space="preserve"> HYPERLINK "http://www.ncbi.nlm.nih.gov/pubmed/?term=Use+of+chemotherapy+plus+a+monoclonal+antibody+against+HER2+for+metastatic+breast+cancer+that+overexpresses+HER2" </w:instrText>
        </w:r>
        <w:r w:rsidR="00922899">
          <w:rPr>
            <w:rFonts w:cs="Arial"/>
            <w:color w:val="000000"/>
            <w:sz w:val="22"/>
            <w:szCs w:val="22"/>
          </w:rPr>
          <w:fldChar w:fldCharType="separate"/>
        </w:r>
        <w:proofErr w:type="gramStart"/>
        <w:r w:rsidR="00D44411" w:rsidRPr="007E4195">
          <w:rPr>
            <w:rStyle w:val="Hyperlink"/>
            <w:rFonts w:cs="Arial"/>
            <w:sz w:val="22"/>
            <w:szCs w:val="22"/>
          </w:rPr>
          <w:t>Use of chemotherapy plus a monoclonal antibody against HER2 for metastatic breast cancer that overexpresses HER2</w:t>
        </w:r>
        <w:r w:rsidR="00922899">
          <w:rPr>
            <w:rFonts w:cs="Arial"/>
            <w:color w:val="000000"/>
            <w:sz w:val="22"/>
            <w:szCs w:val="22"/>
          </w:rPr>
          <w:fldChar w:fldCharType="end"/>
        </w:r>
      </w:ins>
      <w:r w:rsidR="00D44411" w:rsidRPr="00D44411">
        <w:rPr>
          <w:rFonts w:cs="Arial"/>
          <w:color w:val="000000"/>
          <w:sz w:val="22"/>
          <w:szCs w:val="22"/>
        </w:rPr>
        <w:t>.</w:t>
      </w:r>
      <w:proofErr w:type="gramEnd"/>
      <w:r w:rsidR="00D44411" w:rsidRPr="00D44411">
        <w:rPr>
          <w:rFonts w:cs="Arial"/>
          <w:color w:val="000000"/>
          <w:sz w:val="22"/>
          <w:szCs w:val="22"/>
        </w:rPr>
        <w:t xml:space="preserve"> </w:t>
      </w:r>
      <w:hyperlink r:id="rId20" w:history="1">
        <w:r w:rsidR="00D44411" w:rsidRPr="00D44411">
          <w:rPr>
            <w:rFonts w:cs="Arial"/>
            <w:color w:val="000000"/>
            <w:sz w:val="22"/>
            <w:szCs w:val="22"/>
          </w:rPr>
          <w:t xml:space="preserve">N </w:t>
        </w:r>
        <w:proofErr w:type="spellStart"/>
        <w:r w:rsidR="00D44411" w:rsidRPr="00D44411">
          <w:rPr>
            <w:rFonts w:cs="Arial"/>
            <w:color w:val="000000"/>
            <w:sz w:val="22"/>
            <w:szCs w:val="22"/>
          </w:rPr>
          <w:t>Engl</w:t>
        </w:r>
        <w:proofErr w:type="spellEnd"/>
        <w:r w:rsidR="00D44411" w:rsidRPr="00D44411">
          <w:rPr>
            <w:rFonts w:cs="Arial"/>
            <w:color w:val="000000"/>
            <w:sz w:val="22"/>
            <w:szCs w:val="22"/>
          </w:rPr>
          <w:t xml:space="preserve"> J Med.</w:t>
        </w:r>
      </w:hyperlink>
      <w:r w:rsidR="00D44411" w:rsidRPr="00D44411">
        <w:rPr>
          <w:rFonts w:cs="Arial"/>
          <w:color w:val="000000"/>
          <w:sz w:val="22"/>
          <w:szCs w:val="22"/>
        </w:rPr>
        <w:t> 2001 Mar 15</w:t>
      </w:r>
      <w:proofErr w:type="gramStart"/>
      <w:r w:rsidR="00D44411" w:rsidRPr="00D44411">
        <w:rPr>
          <w:rFonts w:cs="Arial"/>
          <w:color w:val="000000"/>
          <w:sz w:val="22"/>
          <w:szCs w:val="22"/>
        </w:rPr>
        <w:t>;344</w:t>
      </w:r>
      <w:proofErr w:type="gramEnd"/>
      <w:r w:rsidR="00D44411" w:rsidRPr="00D44411">
        <w:rPr>
          <w:rFonts w:cs="Arial"/>
          <w:color w:val="000000"/>
          <w:sz w:val="22"/>
          <w:szCs w:val="22"/>
        </w:rPr>
        <w:t>(11):783-92.</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i/>
          <w:iCs/>
          <w:color w:val="000000"/>
          <w:sz w:val="22"/>
          <w:szCs w:val="22"/>
        </w:rPr>
      </w:pP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D44411">
        <w:rPr>
          <w:rFonts w:cs="Arial"/>
          <w:color w:val="000000"/>
          <w:sz w:val="22"/>
          <w:szCs w:val="22"/>
        </w:rPr>
        <w:t xml:space="preserve">Pritchard KI, Shepherd LE, O'Malley FP, </w:t>
      </w:r>
      <w:proofErr w:type="spellStart"/>
      <w:r w:rsidRPr="00D44411">
        <w:rPr>
          <w:rFonts w:cs="Arial"/>
          <w:color w:val="000000"/>
          <w:sz w:val="22"/>
          <w:szCs w:val="22"/>
        </w:rPr>
        <w:t>Andrulis</w:t>
      </w:r>
      <w:proofErr w:type="spellEnd"/>
      <w:r w:rsidRPr="00D44411">
        <w:rPr>
          <w:rFonts w:cs="Arial"/>
          <w:color w:val="000000"/>
          <w:sz w:val="22"/>
          <w:szCs w:val="22"/>
        </w:rPr>
        <w:t xml:space="preserve"> IL, </w:t>
      </w:r>
      <w:proofErr w:type="spellStart"/>
      <w:r w:rsidRPr="00D44411">
        <w:rPr>
          <w:rFonts w:cs="Arial"/>
          <w:color w:val="000000"/>
          <w:sz w:val="22"/>
          <w:szCs w:val="22"/>
        </w:rPr>
        <w:t>Tu</w:t>
      </w:r>
      <w:proofErr w:type="spellEnd"/>
      <w:r w:rsidRPr="00D44411">
        <w:rPr>
          <w:rFonts w:cs="Arial"/>
          <w:color w:val="000000"/>
          <w:sz w:val="22"/>
          <w:szCs w:val="22"/>
        </w:rPr>
        <w:t xml:space="preserve"> D, </w:t>
      </w:r>
      <w:proofErr w:type="spellStart"/>
      <w:r w:rsidRPr="00D44411">
        <w:rPr>
          <w:rFonts w:cs="Arial"/>
          <w:color w:val="000000"/>
          <w:sz w:val="22"/>
          <w:szCs w:val="22"/>
        </w:rPr>
        <w:t>Bramwell</w:t>
      </w:r>
      <w:proofErr w:type="spellEnd"/>
      <w:r w:rsidRPr="00D44411">
        <w:rPr>
          <w:rFonts w:cs="Arial"/>
          <w:color w:val="000000"/>
          <w:sz w:val="22"/>
          <w:szCs w:val="22"/>
        </w:rPr>
        <w:t xml:space="preserve"> VH, Levine MN; National Cancer Institute of Canada Clinical Trials Group. </w:t>
      </w:r>
      <w:ins w:id="11" w:author="Paul Karon" w:date="2014-09-08T14:24:00Z">
        <w:r w:rsidR="00922899">
          <w:rPr>
            <w:rFonts w:cs="Arial"/>
            <w:color w:val="000000"/>
            <w:sz w:val="22"/>
            <w:szCs w:val="22"/>
          </w:rPr>
          <w:fldChar w:fldCharType="begin"/>
        </w:r>
        <w:r w:rsidR="007E4195">
          <w:rPr>
            <w:rFonts w:cs="Arial"/>
            <w:color w:val="000000"/>
            <w:sz w:val="22"/>
            <w:szCs w:val="22"/>
          </w:rPr>
          <w:instrText xml:space="preserve"> HYPERLINK "http://www.ncbi.nlm.nih.gov/pubmed/16707747" </w:instrText>
        </w:r>
        <w:r w:rsidR="00922899">
          <w:rPr>
            <w:rFonts w:cs="Arial"/>
            <w:color w:val="000000"/>
            <w:sz w:val="22"/>
            <w:szCs w:val="22"/>
          </w:rPr>
          <w:fldChar w:fldCharType="separate"/>
        </w:r>
        <w:proofErr w:type="gramStart"/>
        <w:r w:rsidRPr="007E4195">
          <w:rPr>
            <w:rStyle w:val="Hyperlink"/>
            <w:rFonts w:cs="Arial"/>
            <w:sz w:val="22"/>
            <w:szCs w:val="22"/>
          </w:rPr>
          <w:t>HER2 and responsiveness of breast cancer to adjuvant chemotherapy</w:t>
        </w:r>
        <w:r w:rsidR="00922899">
          <w:rPr>
            <w:rFonts w:cs="Arial"/>
            <w:color w:val="000000"/>
            <w:sz w:val="22"/>
            <w:szCs w:val="22"/>
          </w:rPr>
          <w:fldChar w:fldCharType="end"/>
        </w:r>
      </w:ins>
      <w:r w:rsidRPr="00D44411">
        <w:rPr>
          <w:rFonts w:cs="Arial"/>
          <w:color w:val="000000"/>
          <w:sz w:val="22"/>
          <w:szCs w:val="22"/>
        </w:rPr>
        <w:t>.</w:t>
      </w:r>
      <w:proofErr w:type="gramEnd"/>
      <w:r w:rsidRPr="00D44411">
        <w:rPr>
          <w:rFonts w:cs="Arial"/>
          <w:color w:val="000000"/>
          <w:sz w:val="22"/>
          <w:szCs w:val="22"/>
        </w:rPr>
        <w:t xml:space="preserve"> N </w:t>
      </w:r>
      <w:proofErr w:type="spellStart"/>
      <w:r w:rsidRPr="00D44411">
        <w:rPr>
          <w:rFonts w:cs="Arial"/>
          <w:color w:val="000000"/>
          <w:sz w:val="22"/>
          <w:szCs w:val="22"/>
        </w:rPr>
        <w:t>Engl</w:t>
      </w:r>
      <w:proofErr w:type="spellEnd"/>
      <w:r w:rsidRPr="00D44411">
        <w:rPr>
          <w:rFonts w:cs="Arial"/>
          <w:color w:val="000000"/>
          <w:sz w:val="22"/>
          <w:szCs w:val="22"/>
        </w:rPr>
        <w:t xml:space="preserve"> J Med. 2006 May 18</w:t>
      </w:r>
      <w:proofErr w:type="gramStart"/>
      <w:r w:rsidRPr="00D44411">
        <w:rPr>
          <w:rFonts w:cs="Arial"/>
          <w:color w:val="000000"/>
          <w:sz w:val="22"/>
          <w:szCs w:val="22"/>
        </w:rPr>
        <w:t>;354</w:t>
      </w:r>
      <w:proofErr w:type="gramEnd"/>
      <w:r w:rsidRPr="00D44411">
        <w:rPr>
          <w:rFonts w:cs="Arial"/>
          <w:color w:val="000000"/>
          <w:sz w:val="22"/>
          <w:szCs w:val="22"/>
        </w:rPr>
        <w:t>(20):2103-11.</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rsidR="00D44411" w:rsidRPr="00D44411" w:rsidRDefault="00AE0AC7"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hyperlink r:id="rId21" w:history="1">
        <w:r w:rsidR="00D44411" w:rsidRPr="00D44411">
          <w:rPr>
            <w:rFonts w:cs="Arial"/>
            <w:color w:val="000000"/>
            <w:sz w:val="22"/>
            <w:szCs w:val="22"/>
          </w:rPr>
          <w:t>Stark A</w:t>
        </w:r>
      </w:hyperlink>
      <w:r w:rsidR="00D44411" w:rsidRPr="00D44411">
        <w:rPr>
          <w:rFonts w:cs="Arial"/>
          <w:color w:val="000000"/>
          <w:sz w:val="14"/>
          <w:szCs w:val="14"/>
          <w:vertAlign w:val="superscript"/>
        </w:rPr>
        <w:t>1</w:t>
      </w:r>
      <w:r w:rsidR="00D44411" w:rsidRPr="00D44411">
        <w:rPr>
          <w:rFonts w:cs="Arial"/>
          <w:color w:val="000000"/>
          <w:sz w:val="22"/>
          <w:szCs w:val="22"/>
        </w:rPr>
        <w:t>, </w:t>
      </w:r>
      <w:proofErr w:type="spellStart"/>
      <w:r>
        <w:fldChar w:fldCharType="begin"/>
      </w:r>
      <w:r>
        <w:instrText xml:space="preserve"> HYPERLINK "http://www.ncbi.nlm.nih.gov/pubmed?term=kucera%2520g%255bauthor%255d&amp;cauthor=true&amp;cauthor_uid=15557362" </w:instrText>
      </w:r>
      <w:r>
        <w:fldChar w:fldCharType="separate"/>
      </w:r>
      <w:r w:rsidR="00D44411" w:rsidRPr="00D44411">
        <w:rPr>
          <w:rFonts w:cs="Arial"/>
          <w:color w:val="000000"/>
          <w:sz w:val="22"/>
          <w:szCs w:val="22"/>
        </w:rPr>
        <w:t>Kucera</w:t>
      </w:r>
      <w:proofErr w:type="spellEnd"/>
      <w:r w:rsidR="00D44411" w:rsidRPr="00D44411">
        <w:rPr>
          <w:rFonts w:cs="Arial"/>
          <w:color w:val="000000"/>
          <w:sz w:val="22"/>
          <w:szCs w:val="22"/>
        </w:rPr>
        <w:t xml:space="preserve"> G</w:t>
      </w:r>
      <w:r>
        <w:rPr>
          <w:rFonts w:cs="Arial"/>
          <w:color w:val="000000"/>
          <w:sz w:val="22"/>
          <w:szCs w:val="22"/>
        </w:rPr>
        <w:fldChar w:fldCharType="end"/>
      </w:r>
      <w:r w:rsidR="00D44411" w:rsidRPr="00D44411">
        <w:rPr>
          <w:rFonts w:cs="Arial"/>
          <w:color w:val="000000"/>
          <w:sz w:val="22"/>
          <w:szCs w:val="22"/>
        </w:rPr>
        <w:t>, </w:t>
      </w:r>
      <w:hyperlink r:id="rId22" w:history="1">
        <w:r w:rsidR="00D44411" w:rsidRPr="00D44411">
          <w:rPr>
            <w:rFonts w:cs="Arial"/>
            <w:color w:val="000000"/>
            <w:sz w:val="22"/>
            <w:szCs w:val="22"/>
          </w:rPr>
          <w:t>Lu M</w:t>
        </w:r>
      </w:hyperlink>
      <w:r w:rsidR="00D44411" w:rsidRPr="00D44411">
        <w:rPr>
          <w:rFonts w:cs="Arial"/>
          <w:color w:val="000000"/>
          <w:sz w:val="22"/>
          <w:szCs w:val="22"/>
        </w:rPr>
        <w:t>, </w:t>
      </w:r>
      <w:proofErr w:type="spellStart"/>
      <w:r>
        <w:fldChar w:fldCharType="begin"/>
      </w:r>
      <w:r>
        <w:instrText xml:space="preserve"> HYPERLINK "http://www.ncbi.nlm.nih.gov/pubmed?term=claud%2520s%255bauthor%255d&amp;cauthor=true&amp;cauthor_uid=15557362" </w:instrText>
      </w:r>
      <w:r>
        <w:fldChar w:fldCharType="separate"/>
      </w:r>
      <w:r w:rsidR="00D44411" w:rsidRPr="00D44411">
        <w:rPr>
          <w:rFonts w:cs="Arial"/>
          <w:color w:val="000000"/>
          <w:sz w:val="22"/>
          <w:szCs w:val="22"/>
        </w:rPr>
        <w:t>Claud</w:t>
      </w:r>
      <w:proofErr w:type="spellEnd"/>
      <w:r w:rsidR="00D44411" w:rsidRPr="00D44411">
        <w:rPr>
          <w:rFonts w:cs="Arial"/>
          <w:color w:val="000000"/>
          <w:sz w:val="22"/>
          <w:szCs w:val="22"/>
        </w:rPr>
        <w:t xml:space="preserve"> S</w:t>
      </w:r>
      <w:r>
        <w:rPr>
          <w:rFonts w:cs="Arial"/>
          <w:color w:val="000000"/>
          <w:sz w:val="22"/>
          <w:szCs w:val="22"/>
        </w:rPr>
        <w:fldChar w:fldCharType="end"/>
      </w:r>
      <w:r w:rsidR="00D44411" w:rsidRPr="00D44411">
        <w:rPr>
          <w:rFonts w:cs="Arial"/>
          <w:color w:val="000000"/>
          <w:sz w:val="22"/>
          <w:szCs w:val="22"/>
        </w:rPr>
        <w:t>, </w:t>
      </w:r>
      <w:hyperlink r:id="rId23" w:history="1">
        <w:r w:rsidR="00D44411" w:rsidRPr="00D44411">
          <w:rPr>
            <w:rFonts w:cs="Arial"/>
            <w:color w:val="000000"/>
            <w:sz w:val="22"/>
            <w:szCs w:val="22"/>
          </w:rPr>
          <w:t>Griggs J</w:t>
        </w:r>
      </w:hyperlink>
      <w:r w:rsidR="00D44411" w:rsidRPr="00D44411">
        <w:rPr>
          <w:rFonts w:cs="Arial"/>
          <w:color w:val="000000"/>
          <w:sz w:val="22"/>
          <w:szCs w:val="22"/>
        </w:rPr>
        <w:t xml:space="preserve">. </w:t>
      </w:r>
      <w:ins w:id="12" w:author="Paul Karon" w:date="2014-09-08T14:25:00Z">
        <w:r w:rsidR="00922899">
          <w:rPr>
            <w:rFonts w:cs="Arial"/>
            <w:color w:val="000000"/>
            <w:sz w:val="22"/>
            <w:szCs w:val="22"/>
          </w:rPr>
          <w:fldChar w:fldCharType="begin"/>
        </w:r>
        <w:r w:rsidR="007E4195">
          <w:rPr>
            <w:rFonts w:cs="Arial"/>
            <w:color w:val="000000"/>
            <w:sz w:val="22"/>
            <w:szCs w:val="22"/>
          </w:rPr>
          <w:instrText xml:space="preserve"> HYPERLINK "http://www.ncbi.nlm.nih.gov/pubmed/?term=Influence+of+health+insurance+status+on+inclusion+of+HER-2%2Fneu+testing+in+the+diagnostic+workup+of+breast+cancer+patients" </w:instrText>
        </w:r>
        <w:r w:rsidR="00922899">
          <w:rPr>
            <w:rFonts w:cs="Arial"/>
            <w:color w:val="000000"/>
            <w:sz w:val="22"/>
            <w:szCs w:val="22"/>
          </w:rPr>
          <w:fldChar w:fldCharType="separate"/>
        </w:r>
        <w:r w:rsidR="00D44411" w:rsidRPr="007E4195">
          <w:rPr>
            <w:rStyle w:val="Hyperlink"/>
            <w:rFonts w:cs="Arial"/>
            <w:sz w:val="22"/>
            <w:szCs w:val="22"/>
          </w:rPr>
          <w:t>Influence of health insurance status on inclusion of HER-2/</w:t>
        </w:r>
        <w:proofErr w:type="spellStart"/>
        <w:r w:rsidR="00D44411" w:rsidRPr="007E4195">
          <w:rPr>
            <w:rStyle w:val="Hyperlink"/>
            <w:rFonts w:cs="Arial"/>
            <w:sz w:val="22"/>
            <w:szCs w:val="22"/>
          </w:rPr>
          <w:t>neu</w:t>
        </w:r>
        <w:proofErr w:type="spellEnd"/>
        <w:r w:rsidR="00D44411" w:rsidRPr="007E4195">
          <w:rPr>
            <w:rStyle w:val="Hyperlink"/>
            <w:rFonts w:cs="Arial"/>
            <w:sz w:val="22"/>
            <w:szCs w:val="22"/>
          </w:rPr>
          <w:t xml:space="preserve"> testing in the diagnostic workup of breast cancer patients</w:t>
        </w:r>
        <w:r w:rsidR="00922899">
          <w:rPr>
            <w:rFonts w:cs="Arial"/>
            <w:color w:val="000000"/>
            <w:sz w:val="22"/>
            <w:szCs w:val="22"/>
          </w:rPr>
          <w:fldChar w:fldCharType="end"/>
        </w:r>
      </w:ins>
      <w:r w:rsidR="00D44411" w:rsidRPr="00D44411">
        <w:rPr>
          <w:rFonts w:cs="Arial"/>
          <w:color w:val="000000"/>
          <w:sz w:val="22"/>
          <w:szCs w:val="22"/>
        </w:rPr>
        <w:t xml:space="preserve">. </w:t>
      </w:r>
      <w:hyperlink r:id="rId24" w:history="1">
        <w:proofErr w:type="spellStart"/>
        <w:r w:rsidR="00D44411" w:rsidRPr="00D44411">
          <w:rPr>
            <w:rFonts w:cs="Arial"/>
            <w:color w:val="000000"/>
            <w:sz w:val="22"/>
            <w:szCs w:val="22"/>
          </w:rPr>
          <w:t>Int</w:t>
        </w:r>
        <w:proofErr w:type="spellEnd"/>
        <w:r w:rsidR="00D44411" w:rsidRPr="00D44411">
          <w:rPr>
            <w:rFonts w:cs="Arial"/>
            <w:color w:val="000000"/>
            <w:sz w:val="22"/>
            <w:szCs w:val="22"/>
          </w:rPr>
          <w:t xml:space="preserve"> J </w:t>
        </w:r>
        <w:proofErr w:type="spellStart"/>
        <w:r w:rsidR="00D44411" w:rsidRPr="00D44411">
          <w:rPr>
            <w:rFonts w:cs="Arial"/>
            <w:color w:val="000000"/>
            <w:sz w:val="22"/>
            <w:szCs w:val="22"/>
          </w:rPr>
          <w:t>Qual</w:t>
        </w:r>
        <w:proofErr w:type="spellEnd"/>
        <w:r w:rsidR="00D44411" w:rsidRPr="00D44411">
          <w:rPr>
            <w:rFonts w:cs="Arial"/>
            <w:color w:val="000000"/>
            <w:sz w:val="22"/>
            <w:szCs w:val="22"/>
          </w:rPr>
          <w:t> Health Care.</w:t>
        </w:r>
      </w:hyperlink>
      <w:r w:rsidR="00D44411" w:rsidRPr="00D44411">
        <w:rPr>
          <w:rFonts w:cs="Arial"/>
          <w:color w:val="000000"/>
          <w:sz w:val="22"/>
          <w:szCs w:val="22"/>
        </w:rPr>
        <w:t> 2004 Dec</w:t>
      </w:r>
      <w:proofErr w:type="gramStart"/>
      <w:r w:rsidR="00D44411" w:rsidRPr="00D44411">
        <w:rPr>
          <w:rFonts w:cs="Arial"/>
          <w:color w:val="000000"/>
          <w:sz w:val="22"/>
          <w:szCs w:val="22"/>
        </w:rPr>
        <w:t>;16</w:t>
      </w:r>
      <w:proofErr w:type="gramEnd"/>
      <w:r w:rsidR="00D44411" w:rsidRPr="00D44411">
        <w:rPr>
          <w:rFonts w:cs="Arial"/>
          <w:color w:val="000000"/>
          <w:sz w:val="22"/>
          <w:szCs w:val="22"/>
        </w:rPr>
        <w:t>(6):517-21.</w:t>
      </w: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i/>
          <w:iCs/>
          <w:color w:val="FB0007"/>
          <w:sz w:val="22"/>
          <w:szCs w:val="22"/>
        </w:rPr>
      </w:pPr>
    </w:p>
    <w:p w:rsidR="00D44411" w:rsidRPr="00D44411" w:rsidRDefault="00D44411" w:rsidP="00D444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i/>
          <w:iCs/>
          <w:color w:val="000000"/>
          <w:sz w:val="22"/>
          <w:szCs w:val="22"/>
        </w:rPr>
      </w:pPr>
      <w:r w:rsidRPr="00D44411">
        <w:rPr>
          <w:rFonts w:cs="Arial"/>
          <w:b/>
          <w:bCs/>
          <w:color w:val="000000"/>
          <w:sz w:val="22"/>
          <w:szCs w:val="22"/>
        </w:rPr>
        <w:t>FAQ</w:t>
      </w:r>
      <w:r w:rsidRPr="00D44411">
        <w:rPr>
          <w:rFonts w:cs="Arial"/>
          <w:i/>
          <w:iCs/>
          <w:color w:val="000000"/>
          <w:sz w:val="22"/>
          <w:szCs w:val="22"/>
        </w:rPr>
        <w:t xml:space="preserve"> </w:t>
      </w:r>
    </w:p>
    <w:p w:rsidR="003B1CC4" w:rsidRPr="003B1CC4" w:rsidRDefault="003B1CC4" w:rsidP="003B1C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ins w:id="13" w:author="Paul Karon" w:date="2014-09-10T10:34:00Z"/>
          <w:rFonts w:cs="Arial"/>
          <w:color w:val="000000"/>
          <w:sz w:val="22"/>
          <w:szCs w:val="22"/>
        </w:rPr>
      </w:pPr>
      <w:ins w:id="14" w:author="Paul Karon" w:date="2014-09-10T10:34:00Z">
        <w:r w:rsidRPr="003B1CC4">
          <w:rPr>
            <w:rFonts w:cs="Arial"/>
            <w:b/>
            <w:color w:val="000000"/>
            <w:sz w:val="22"/>
            <w:szCs w:val="22"/>
          </w:rPr>
          <w:t xml:space="preserve">Will I </w:t>
        </w:r>
      </w:ins>
      <w:ins w:id="15" w:author="Paul Karon" w:date="2014-09-10T10:59:00Z">
        <w:r w:rsidR="00971FCF">
          <w:rPr>
            <w:rFonts w:cs="Arial"/>
            <w:b/>
            <w:color w:val="000000"/>
            <w:sz w:val="22"/>
            <w:szCs w:val="22"/>
          </w:rPr>
          <w:t>receive</w:t>
        </w:r>
      </w:ins>
      <w:ins w:id="16" w:author="Paul Karon" w:date="2014-09-10T10:34:00Z">
        <w:r w:rsidRPr="003B1CC4">
          <w:rPr>
            <w:rFonts w:cs="Arial"/>
            <w:b/>
            <w:color w:val="000000"/>
            <w:sz w:val="22"/>
            <w:szCs w:val="22"/>
          </w:rPr>
          <w:t xml:space="preserve"> a Certificate of Completion after completing this course?</w:t>
        </w:r>
        <w:r w:rsidRPr="003B1CC4">
          <w:rPr>
            <w:rFonts w:cs="Arial"/>
            <w:color w:val="000000"/>
            <w:sz w:val="22"/>
            <w:szCs w:val="22"/>
          </w:rPr>
          <w:t xml:space="preserve"> Yes. Participants who complete the </w:t>
        </w:r>
        <w:r w:rsidR="00971FCF">
          <w:rPr>
            <w:rFonts w:cs="Arial"/>
            <w:color w:val="000000"/>
            <w:sz w:val="22"/>
            <w:szCs w:val="22"/>
          </w:rPr>
          <w:t>course receive a Certificate.</w:t>
        </w:r>
      </w:ins>
      <w:ins w:id="17" w:author="Dzekov, Jeanne" w:date="2014-09-10T17:12:00Z">
        <w:r w:rsidR="00AE0AC7">
          <w:rPr>
            <w:rFonts w:cs="Arial"/>
            <w:color w:val="000000"/>
            <w:sz w:val="22"/>
            <w:szCs w:val="22"/>
          </w:rPr>
          <w:t xml:space="preserve"> They must watch the videos and attend the in-person</w:t>
        </w:r>
      </w:ins>
      <w:ins w:id="18" w:author="Dzekov, Jeanne" w:date="2014-09-10T17:13:00Z">
        <w:r w:rsidR="00AE0AC7">
          <w:rPr>
            <w:rFonts w:cs="Arial"/>
            <w:color w:val="000000"/>
            <w:sz w:val="22"/>
            <w:szCs w:val="22"/>
          </w:rPr>
          <w:t xml:space="preserve"> session.</w:t>
        </w:r>
      </w:ins>
    </w:p>
    <w:p w:rsidR="003B1CC4" w:rsidRPr="003B1CC4" w:rsidRDefault="003B1CC4" w:rsidP="003B1C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ins w:id="19" w:author="Paul Karon" w:date="2014-09-10T10:34:00Z"/>
          <w:rFonts w:cs="Arial"/>
          <w:color w:val="000000"/>
          <w:sz w:val="22"/>
          <w:szCs w:val="22"/>
        </w:rPr>
      </w:pPr>
      <w:ins w:id="20" w:author="Paul Karon" w:date="2014-09-10T10:34:00Z">
        <w:r w:rsidRPr="003B1CC4">
          <w:rPr>
            <w:rFonts w:cs="Arial"/>
            <w:b/>
            <w:color w:val="000000"/>
            <w:sz w:val="22"/>
            <w:szCs w:val="22"/>
          </w:rPr>
          <w:t xml:space="preserve">Do I need to be a </w:t>
        </w:r>
      </w:ins>
      <w:ins w:id="21" w:author="Paul Karon" w:date="2014-09-10T10:41:00Z">
        <w:r w:rsidRPr="003B1CC4">
          <w:rPr>
            <w:rFonts w:cs="Arial"/>
            <w:b/>
            <w:color w:val="000000"/>
            <w:sz w:val="22"/>
            <w:szCs w:val="22"/>
          </w:rPr>
          <w:t xml:space="preserve">K Scholar </w:t>
        </w:r>
      </w:ins>
      <w:ins w:id="22" w:author="Paul Karon" w:date="2014-09-10T10:34:00Z">
        <w:r w:rsidRPr="003B1CC4">
          <w:rPr>
            <w:rFonts w:cs="Arial"/>
            <w:b/>
            <w:color w:val="000000"/>
            <w:sz w:val="22"/>
            <w:szCs w:val="22"/>
          </w:rPr>
          <w:t>to take this course?</w:t>
        </w:r>
        <w:r w:rsidRPr="003B1CC4">
          <w:rPr>
            <w:rFonts w:cs="Arial"/>
            <w:color w:val="000000"/>
            <w:sz w:val="22"/>
            <w:szCs w:val="22"/>
          </w:rPr>
          <w:t xml:space="preserve"> </w:t>
        </w:r>
      </w:ins>
      <w:ins w:id="23" w:author="Paul Karon" w:date="2014-09-10T10:38:00Z">
        <w:r w:rsidRPr="003B1CC4">
          <w:rPr>
            <w:rFonts w:cs="Arial"/>
            <w:color w:val="000000"/>
            <w:sz w:val="22"/>
            <w:szCs w:val="22"/>
          </w:rPr>
          <w:t xml:space="preserve">No. </w:t>
        </w:r>
      </w:ins>
      <w:ins w:id="24" w:author="Paul Karon" w:date="2014-09-10T10:43:00Z">
        <w:r w:rsidRPr="003B1CC4">
          <w:rPr>
            <w:rFonts w:cs="Arial"/>
            <w:color w:val="000000"/>
            <w:sz w:val="22"/>
            <w:szCs w:val="22"/>
          </w:rPr>
          <w:t>In addition to K Scholars, t</w:t>
        </w:r>
      </w:ins>
      <w:ins w:id="25" w:author="Paul Karon" w:date="2014-09-10T10:35:00Z">
        <w:r w:rsidRPr="003B1CC4">
          <w:rPr>
            <w:rFonts w:cs="Arial"/>
            <w:color w:val="000000"/>
            <w:sz w:val="22"/>
            <w:szCs w:val="22"/>
          </w:rPr>
          <w:t>his</w:t>
        </w:r>
      </w:ins>
      <w:ins w:id="26" w:author="Paul Karon" w:date="2014-09-10T10:37:00Z">
        <w:r w:rsidRPr="003B1CC4">
          <w:rPr>
            <w:rFonts w:cs="Arial"/>
            <w:color w:val="000000"/>
            <w:sz w:val="22"/>
            <w:szCs w:val="22"/>
          </w:rPr>
          <w:t xml:space="preserve"> course is</w:t>
        </w:r>
      </w:ins>
      <w:ins w:id="27" w:author="Paul Karon" w:date="2014-09-10T10:38:00Z">
        <w:r w:rsidRPr="003B1CC4">
          <w:rPr>
            <w:rFonts w:cs="Arial"/>
            <w:color w:val="000000"/>
            <w:sz w:val="22"/>
            <w:szCs w:val="22"/>
          </w:rPr>
          <w:t xml:space="preserve"> open to </w:t>
        </w:r>
      </w:ins>
      <w:ins w:id="28" w:author="Paul Karon" w:date="2014-09-10T10:41:00Z">
        <w:r w:rsidRPr="003B1CC4">
          <w:rPr>
            <w:rFonts w:cs="Arial"/>
            <w:color w:val="000000"/>
            <w:sz w:val="22"/>
            <w:szCs w:val="22"/>
          </w:rPr>
          <w:t xml:space="preserve">faculty, </w:t>
        </w:r>
      </w:ins>
      <w:ins w:id="29" w:author="Paul Karon" w:date="2014-09-10T10:39:00Z">
        <w:r w:rsidRPr="003B1CC4">
          <w:rPr>
            <w:rFonts w:cs="Arial"/>
            <w:color w:val="000000"/>
            <w:sz w:val="22"/>
            <w:szCs w:val="22"/>
          </w:rPr>
          <w:t xml:space="preserve">clinicians, </w:t>
        </w:r>
      </w:ins>
      <w:ins w:id="30" w:author="Paul Karon" w:date="2014-09-10T10:38:00Z">
        <w:r w:rsidRPr="003B1CC4">
          <w:rPr>
            <w:rFonts w:cs="Arial"/>
            <w:color w:val="000000"/>
            <w:sz w:val="22"/>
            <w:szCs w:val="22"/>
          </w:rPr>
          <w:t>community</w:t>
        </w:r>
      </w:ins>
      <w:ins w:id="31" w:author="Paul Karon" w:date="2014-09-10T10:37:00Z">
        <w:r w:rsidRPr="003B1CC4">
          <w:rPr>
            <w:rFonts w:cs="Arial"/>
            <w:color w:val="000000"/>
            <w:sz w:val="22"/>
            <w:szCs w:val="22"/>
          </w:rPr>
          <w:t xml:space="preserve"> </w:t>
        </w:r>
      </w:ins>
      <w:ins w:id="32" w:author="Paul Karon" w:date="2014-09-10T10:38:00Z">
        <w:r w:rsidRPr="003B1CC4">
          <w:rPr>
            <w:rFonts w:cs="Arial"/>
            <w:color w:val="000000"/>
            <w:sz w:val="22"/>
            <w:szCs w:val="22"/>
          </w:rPr>
          <w:t>health workers</w:t>
        </w:r>
      </w:ins>
      <w:ins w:id="33" w:author="Paul Karon" w:date="2014-09-10T10:41:00Z">
        <w:r w:rsidRPr="003B1CC4">
          <w:rPr>
            <w:rFonts w:cs="Arial"/>
            <w:color w:val="000000"/>
            <w:sz w:val="22"/>
            <w:szCs w:val="22"/>
          </w:rPr>
          <w:t>, fellows</w:t>
        </w:r>
      </w:ins>
      <w:ins w:id="34" w:author="Paul Karon" w:date="2014-09-10T11:00:00Z">
        <w:r w:rsidR="00971FCF">
          <w:rPr>
            <w:rFonts w:cs="Arial"/>
            <w:color w:val="000000"/>
            <w:sz w:val="22"/>
            <w:szCs w:val="22"/>
          </w:rPr>
          <w:t>,</w:t>
        </w:r>
      </w:ins>
      <w:ins w:id="35" w:author="Paul Karon" w:date="2014-09-10T10:41:00Z">
        <w:r w:rsidRPr="003B1CC4">
          <w:rPr>
            <w:rFonts w:cs="Arial"/>
            <w:color w:val="000000"/>
            <w:sz w:val="22"/>
            <w:szCs w:val="22"/>
          </w:rPr>
          <w:t xml:space="preserve"> post-docs, </w:t>
        </w:r>
      </w:ins>
      <w:ins w:id="36" w:author="Paul Karon" w:date="2014-09-10T10:44:00Z">
        <w:r w:rsidRPr="003B1CC4">
          <w:rPr>
            <w:rFonts w:cs="Arial"/>
            <w:color w:val="000000"/>
            <w:sz w:val="22"/>
            <w:szCs w:val="22"/>
          </w:rPr>
          <w:t xml:space="preserve">TL1 and F trainees, as well as </w:t>
        </w:r>
      </w:ins>
      <w:ins w:id="37" w:author="Paul Karon" w:date="2014-09-10T10:41:00Z">
        <w:r w:rsidRPr="003B1CC4">
          <w:rPr>
            <w:rFonts w:cs="Arial"/>
            <w:color w:val="000000"/>
            <w:sz w:val="22"/>
            <w:szCs w:val="22"/>
          </w:rPr>
          <w:t>medical</w:t>
        </w:r>
      </w:ins>
      <w:ins w:id="38" w:author="Paul Karon" w:date="2014-09-10T10:44:00Z">
        <w:r w:rsidRPr="003B1CC4">
          <w:rPr>
            <w:rFonts w:cs="Arial"/>
            <w:color w:val="000000"/>
            <w:sz w:val="22"/>
            <w:szCs w:val="22"/>
          </w:rPr>
          <w:t xml:space="preserve">, OT/PT, pharmacy </w:t>
        </w:r>
      </w:ins>
      <w:ins w:id="39" w:author="Paul Karon" w:date="2014-09-10T11:00:00Z">
        <w:r w:rsidR="00971FCF">
          <w:rPr>
            <w:rFonts w:cs="Arial"/>
            <w:color w:val="000000"/>
            <w:sz w:val="22"/>
            <w:szCs w:val="22"/>
          </w:rPr>
          <w:t xml:space="preserve">and other </w:t>
        </w:r>
      </w:ins>
      <w:ins w:id="40" w:author="Paul Karon" w:date="2014-09-10T10:41:00Z">
        <w:r w:rsidRPr="003B1CC4">
          <w:rPr>
            <w:rFonts w:cs="Arial"/>
            <w:color w:val="000000"/>
            <w:sz w:val="22"/>
            <w:szCs w:val="22"/>
          </w:rPr>
          <w:t>students</w:t>
        </w:r>
      </w:ins>
      <w:ins w:id="41" w:author="Paul Karon" w:date="2014-09-10T11:00:00Z">
        <w:r w:rsidR="00971FCF">
          <w:rPr>
            <w:rFonts w:cs="Arial"/>
            <w:color w:val="000000"/>
            <w:sz w:val="22"/>
            <w:szCs w:val="22"/>
          </w:rPr>
          <w:t xml:space="preserve"> who intend to conduct clinical and translational research</w:t>
        </w:r>
      </w:ins>
      <w:ins w:id="42" w:author="Paul Karon" w:date="2014-09-10T10:41:00Z">
        <w:r w:rsidRPr="003B1CC4">
          <w:rPr>
            <w:rFonts w:cs="Arial"/>
            <w:color w:val="000000"/>
            <w:sz w:val="22"/>
            <w:szCs w:val="22"/>
          </w:rPr>
          <w:t xml:space="preserve">. </w:t>
        </w:r>
      </w:ins>
      <w:bookmarkStart w:id="43" w:name="_GoBack"/>
      <w:bookmarkEnd w:id="43"/>
    </w:p>
    <w:p w:rsidR="00281AD5" w:rsidRPr="003B1CC4" w:rsidRDefault="00AE0AC7" w:rsidP="003B1C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cs="Arial"/>
          <w:color w:val="000000"/>
          <w:sz w:val="22"/>
          <w:szCs w:val="22"/>
        </w:rPr>
      </w:pPr>
    </w:p>
    <w:sectPr w:rsidR="00281AD5" w:rsidRPr="003B1CC4" w:rsidSect="00281AD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ul Karon" w:date="2014-09-10T10:07:00Z" w:initials="PK">
    <w:p w:rsidR="0018651E" w:rsidRDefault="0018651E">
      <w:pPr>
        <w:pStyle w:val="CommentText"/>
      </w:pPr>
      <w:r>
        <w:rPr>
          <w:rStyle w:val="CommentReference"/>
        </w:rPr>
        <w:annotationRef/>
      </w:r>
      <w:r w:rsidR="00491FAD">
        <w:t xml:space="preserve">These syllabus categories are based on titles that appear in Jon and Cecilia's videos, largely verbatim.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411"/>
    <w:rsid w:val="000F4A4C"/>
    <w:rsid w:val="00180F8A"/>
    <w:rsid w:val="0018651E"/>
    <w:rsid w:val="00364425"/>
    <w:rsid w:val="003837B1"/>
    <w:rsid w:val="003B1CC4"/>
    <w:rsid w:val="00491FAD"/>
    <w:rsid w:val="006E5BD6"/>
    <w:rsid w:val="007E4195"/>
    <w:rsid w:val="00922899"/>
    <w:rsid w:val="00971FCF"/>
    <w:rsid w:val="00A65EAC"/>
    <w:rsid w:val="00A70237"/>
    <w:rsid w:val="00AE0AC7"/>
    <w:rsid w:val="00B00BFD"/>
    <w:rsid w:val="00B14079"/>
    <w:rsid w:val="00D444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83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237"/>
    <w:rPr>
      <w:rFonts w:ascii="Lucida Grande" w:hAnsi="Lucida Grande"/>
      <w:sz w:val="18"/>
      <w:szCs w:val="18"/>
    </w:rPr>
  </w:style>
  <w:style w:type="character" w:customStyle="1" w:styleId="BalloonTextChar">
    <w:name w:val="Balloon Text Char"/>
    <w:basedOn w:val="DefaultParagraphFont"/>
    <w:link w:val="BalloonText"/>
    <w:uiPriority w:val="99"/>
    <w:semiHidden/>
    <w:rsid w:val="00A70237"/>
    <w:rPr>
      <w:rFonts w:ascii="Lucida Grande" w:hAnsi="Lucida Grande"/>
      <w:sz w:val="18"/>
      <w:szCs w:val="18"/>
    </w:rPr>
  </w:style>
  <w:style w:type="character" w:styleId="CommentReference">
    <w:name w:val="annotation reference"/>
    <w:basedOn w:val="DefaultParagraphFont"/>
    <w:uiPriority w:val="99"/>
    <w:semiHidden/>
    <w:unhideWhenUsed/>
    <w:rsid w:val="0018651E"/>
    <w:rPr>
      <w:sz w:val="18"/>
      <w:szCs w:val="18"/>
    </w:rPr>
  </w:style>
  <w:style w:type="paragraph" w:styleId="CommentText">
    <w:name w:val="annotation text"/>
    <w:basedOn w:val="Normal"/>
    <w:link w:val="CommentTextChar"/>
    <w:uiPriority w:val="99"/>
    <w:semiHidden/>
    <w:unhideWhenUsed/>
    <w:rsid w:val="0018651E"/>
  </w:style>
  <w:style w:type="character" w:customStyle="1" w:styleId="CommentTextChar">
    <w:name w:val="Comment Text Char"/>
    <w:basedOn w:val="DefaultParagraphFont"/>
    <w:link w:val="CommentText"/>
    <w:uiPriority w:val="99"/>
    <w:semiHidden/>
    <w:rsid w:val="0018651E"/>
    <w:rPr>
      <w:rFonts w:ascii="Arial" w:hAnsi="Arial"/>
    </w:rPr>
  </w:style>
  <w:style w:type="paragraph" w:styleId="CommentSubject">
    <w:name w:val="annotation subject"/>
    <w:basedOn w:val="CommentText"/>
    <w:next w:val="CommentText"/>
    <w:link w:val="CommentSubjectChar"/>
    <w:uiPriority w:val="99"/>
    <w:semiHidden/>
    <w:unhideWhenUsed/>
    <w:rsid w:val="0018651E"/>
    <w:rPr>
      <w:b/>
      <w:bCs/>
      <w:sz w:val="20"/>
      <w:szCs w:val="20"/>
    </w:rPr>
  </w:style>
  <w:style w:type="character" w:customStyle="1" w:styleId="CommentSubjectChar">
    <w:name w:val="Comment Subject Char"/>
    <w:basedOn w:val="CommentTextChar"/>
    <w:link w:val="CommentSubject"/>
    <w:uiPriority w:val="99"/>
    <w:semiHidden/>
    <w:rsid w:val="0018651E"/>
    <w:rPr>
      <w:rFonts w:ascii="Arial" w:hAnsi="Arial"/>
      <w:b/>
      <w:bCs/>
      <w:sz w:val="20"/>
      <w:szCs w:val="20"/>
    </w:rPr>
  </w:style>
  <w:style w:type="character" w:styleId="Hyperlink">
    <w:name w:val="Hyperlink"/>
    <w:basedOn w:val="DefaultParagraphFont"/>
    <w:uiPriority w:val="99"/>
    <w:semiHidden/>
    <w:unhideWhenUsed/>
    <w:rsid w:val="007E4195"/>
    <w:rPr>
      <w:color w:val="0000FF" w:themeColor="hyperlink"/>
      <w:u w:val="single"/>
    </w:rPr>
  </w:style>
  <w:style w:type="character" w:styleId="FollowedHyperlink">
    <w:name w:val="FollowedHyperlink"/>
    <w:basedOn w:val="DefaultParagraphFont"/>
    <w:uiPriority w:val="99"/>
    <w:semiHidden/>
    <w:unhideWhenUsed/>
    <w:rsid w:val="007E4195"/>
    <w:rPr>
      <w:color w:val="800080" w:themeColor="followedHyperlink"/>
      <w:u w:val="single"/>
    </w:rPr>
  </w:style>
  <w:style w:type="paragraph" w:styleId="ListParagraph">
    <w:name w:val="List Paragraph"/>
    <w:basedOn w:val="Normal"/>
    <w:uiPriority w:val="34"/>
    <w:qFormat/>
    <w:rsid w:val="003B1C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83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237"/>
    <w:rPr>
      <w:rFonts w:ascii="Lucida Grande" w:hAnsi="Lucida Grande"/>
      <w:sz w:val="18"/>
      <w:szCs w:val="18"/>
    </w:rPr>
  </w:style>
  <w:style w:type="character" w:customStyle="1" w:styleId="BalloonTextChar">
    <w:name w:val="Balloon Text Char"/>
    <w:basedOn w:val="DefaultParagraphFont"/>
    <w:link w:val="BalloonText"/>
    <w:uiPriority w:val="99"/>
    <w:semiHidden/>
    <w:rsid w:val="00A70237"/>
    <w:rPr>
      <w:rFonts w:ascii="Lucida Grande" w:hAnsi="Lucida Grande"/>
      <w:sz w:val="18"/>
      <w:szCs w:val="18"/>
    </w:rPr>
  </w:style>
  <w:style w:type="character" w:styleId="CommentReference">
    <w:name w:val="annotation reference"/>
    <w:basedOn w:val="DefaultParagraphFont"/>
    <w:uiPriority w:val="99"/>
    <w:semiHidden/>
    <w:unhideWhenUsed/>
    <w:rsid w:val="0018651E"/>
    <w:rPr>
      <w:sz w:val="18"/>
      <w:szCs w:val="18"/>
    </w:rPr>
  </w:style>
  <w:style w:type="paragraph" w:styleId="CommentText">
    <w:name w:val="annotation text"/>
    <w:basedOn w:val="Normal"/>
    <w:link w:val="CommentTextChar"/>
    <w:uiPriority w:val="99"/>
    <w:semiHidden/>
    <w:unhideWhenUsed/>
    <w:rsid w:val="0018651E"/>
  </w:style>
  <w:style w:type="character" w:customStyle="1" w:styleId="CommentTextChar">
    <w:name w:val="Comment Text Char"/>
    <w:basedOn w:val="DefaultParagraphFont"/>
    <w:link w:val="CommentText"/>
    <w:uiPriority w:val="99"/>
    <w:semiHidden/>
    <w:rsid w:val="0018651E"/>
    <w:rPr>
      <w:rFonts w:ascii="Arial" w:hAnsi="Arial"/>
    </w:rPr>
  </w:style>
  <w:style w:type="paragraph" w:styleId="CommentSubject">
    <w:name w:val="annotation subject"/>
    <w:basedOn w:val="CommentText"/>
    <w:next w:val="CommentText"/>
    <w:link w:val="CommentSubjectChar"/>
    <w:uiPriority w:val="99"/>
    <w:semiHidden/>
    <w:unhideWhenUsed/>
    <w:rsid w:val="0018651E"/>
    <w:rPr>
      <w:b/>
      <w:bCs/>
      <w:sz w:val="20"/>
      <w:szCs w:val="20"/>
    </w:rPr>
  </w:style>
  <w:style w:type="character" w:customStyle="1" w:styleId="CommentSubjectChar">
    <w:name w:val="Comment Subject Char"/>
    <w:basedOn w:val="CommentTextChar"/>
    <w:link w:val="CommentSubject"/>
    <w:uiPriority w:val="99"/>
    <w:semiHidden/>
    <w:rsid w:val="0018651E"/>
    <w:rPr>
      <w:rFonts w:ascii="Arial" w:hAnsi="Arial"/>
      <w:b/>
      <w:bCs/>
      <w:sz w:val="20"/>
      <w:szCs w:val="20"/>
    </w:rPr>
  </w:style>
  <w:style w:type="character" w:styleId="Hyperlink">
    <w:name w:val="Hyperlink"/>
    <w:basedOn w:val="DefaultParagraphFont"/>
    <w:uiPriority w:val="99"/>
    <w:semiHidden/>
    <w:unhideWhenUsed/>
    <w:rsid w:val="007E4195"/>
    <w:rPr>
      <w:color w:val="0000FF" w:themeColor="hyperlink"/>
      <w:u w:val="single"/>
    </w:rPr>
  </w:style>
  <w:style w:type="character" w:styleId="FollowedHyperlink">
    <w:name w:val="FollowedHyperlink"/>
    <w:basedOn w:val="DefaultParagraphFont"/>
    <w:uiPriority w:val="99"/>
    <w:semiHidden/>
    <w:unhideWhenUsed/>
    <w:rsid w:val="007E4195"/>
    <w:rPr>
      <w:color w:val="800080" w:themeColor="followedHyperlink"/>
      <w:u w:val="single"/>
    </w:rPr>
  </w:style>
  <w:style w:type="paragraph" w:styleId="ListParagraph">
    <w:name w:val="List Paragraph"/>
    <w:basedOn w:val="Normal"/>
    <w:uiPriority w:val="34"/>
    <w:qFormat/>
    <w:rsid w:val="003B1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Wang%2520X%255BAuthor%255D&amp;cauthor=true&amp;cauthor_uid=17229949" TargetMode="External"/><Relationship Id="rId13" Type="http://schemas.openxmlformats.org/officeDocument/2006/relationships/hyperlink" Target="http://www.ncbi.nlm.nih.gov/pubmed/17229949" TargetMode="External"/><Relationship Id="rId18" Type="http://schemas.openxmlformats.org/officeDocument/2006/relationships/hyperlink" Target="http://www.ncbi.nlm.nih.gov/pubmed?term=Fleming%2520T%255BAuthor%255D&amp;cauthor=true&amp;cauthor_uid=11248153"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ncbi.nlm.nih.gov/pubmed?term=Stark%2520A%255BAuthor%255D&amp;cauthor=true&amp;cauthor_uid=15557362" TargetMode="External"/><Relationship Id="rId7" Type="http://schemas.openxmlformats.org/officeDocument/2006/relationships/hyperlink" Target="http://www.ncbi.nlm.nih.gov/pubmed?term=liu%2520r%255bauthor%255d&amp;cauthor=true&amp;cauthor_uid=17229949" TargetMode="External"/><Relationship Id="rId12" Type="http://schemas.openxmlformats.org/officeDocument/2006/relationships/hyperlink" Target="http://www.ncbi.nlm.nih.gov/pubmed?term=Clarke%2520MF%255BAuthor%255D&amp;cauthor=true&amp;cauthor_uid=17229949" TargetMode="External"/><Relationship Id="rId17" Type="http://schemas.openxmlformats.org/officeDocument/2006/relationships/hyperlink" Target="http://www.ncbi.nlm.nih.gov/pubmed?term=Paton%2520V%255BAuthor%255D&amp;cauthor=true&amp;cauthor_uid=1124815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cbi.nlm.nih.gov/pubmed?term=Fuchs%2520H%255BAuthor%255D&amp;cauthor=true&amp;cauthor_uid=11248153" TargetMode="External"/><Relationship Id="rId20" Type="http://schemas.openxmlformats.org/officeDocument/2006/relationships/hyperlink" Target="http://www.ncbi.nlm.nih.gov/pubmed/?term=Slamon+D+Use+of+Chemotherapy+plus+a+monoclonal+antibody"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ncbi.nlm.nih.gov/pubmed?term=Sherlock%2520G%255BAuthor%255D&amp;cauthor=true&amp;cauthor_uid=17229949" TargetMode="External"/><Relationship Id="rId24" Type="http://schemas.openxmlformats.org/officeDocument/2006/relationships/hyperlink" Target="http://www.ncbi.nlm.nih.gov/pubmed/?term=stark+A+influence+of+a+health+insurance+status" TargetMode="External"/><Relationship Id="rId5" Type="http://schemas.openxmlformats.org/officeDocument/2006/relationships/webSettings" Target="webSettings.xml"/><Relationship Id="rId15" Type="http://schemas.openxmlformats.org/officeDocument/2006/relationships/hyperlink" Target="http://www.ncbi.nlm.nih.gov/pubmed?term=Leyland-Jones%2520B%255BAuthor%255D&amp;cauthor=true&amp;cauthor_uid=11248153" TargetMode="External"/><Relationship Id="rId23" Type="http://schemas.openxmlformats.org/officeDocument/2006/relationships/hyperlink" Target="http://www.ncbi.nlm.nih.gov/pubmed?term=Griggs%2520J%255BAuthor%255D&amp;cauthor=true&amp;cauthor_uid=15557362" TargetMode="External"/><Relationship Id="rId10" Type="http://schemas.openxmlformats.org/officeDocument/2006/relationships/hyperlink" Target="http://www.ncbi.nlm.nih.gov/pubmed?term=Gurney%2520A%255BAuthor%255D&amp;cauthor=true&amp;cauthor_uid=17229949" TargetMode="External"/><Relationship Id="rId19" Type="http://schemas.openxmlformats.org/officeDocument/2006/relationships/hyperlink" Target="http://www.ncbi.nlm.nih.gov/pubmed?term=Norton%2520L%255BAuthor%255D&amp;cauthor=true&amp;cauthor_uid=11248153" TargetMode="External"/><Relationship Id="rId4" Type="http://schemas.openxmlformats.org/officeDocument/2006/relationships/settings" Target="settings.xml"/><Relationship Id="rId9" Type="http://schemas.openxmlformats.org/officeDocument/2006/relationships/hyperlink" Target="http://www.ncbi.nlm.nih.gov/pubmed?term=Chen%2520GY%255BAuthor%255D&amp;cauthor=true&amp;cauthor_uid=17229949" TargetMode="External"/><Relationship Id="rId14" Type="http://schemas.openxmlformats.org/officeDocument/2006/relationships/hyperlink" Target="http://www.ncbi.nlm.nih.gov/pubmed?term=Slamon%2520DJ%255BAuthor%255D&amp;cauthor=true&amp;cauthor_uid=11248153" TargetMode="External"/><Relationship Id="rId22" Type="http://schemas.openxmlformats.org/officeDocument/2006/relationships/hyperlink" Target="http://www.ncbi.nlm.nih.gov/pubmed?term=Lu%2520M%255BAuthor%255D&amp;cauthor=true&amp;cauthor_uid=15557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1198</Words>
  <Characters>6835</Characters>
  <Application>Microsoft Office Word</Application>
  <DocSecurity>4</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USC Health Science IT</Company>
  <LinksUpToDate>false</LinksUpToDate>
  <CharactersWithSpaces>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Karon</dc:creator>
  <cp:lastModifiedBy>Dzekov, Jeanne</cp:lastModifiedBy>
  <cp:revision>2</cp:revision>
  <dcterms:created xsi:type="dcterms:W3CDTF">2014-09-11T00:14:00Z</dcterms:created>
  <dcterms:modified xsi:type="dcterms:W3CDTF">2014-09-11T00:14:00Z</dcterms:modified>
</cp:coreProperties>
</file>