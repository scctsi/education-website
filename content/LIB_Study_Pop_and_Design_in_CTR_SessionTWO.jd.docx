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4E" w:rsidRPr="00296C9C" w:rsidRDefault="00A1454E" w:rsidP="00EE58DE">
      <w:pPr>
        <w:spacing w:after="0"/>
        <w:rPr>
          <w:rFonts w:ascii="Arial" w:hAnsi="Arial" w:cs="Arial"/>
          <w:b/>
        </w:rPr>
      </w:pPr>
      <w:r w:rsidRPr="00296C9C">
        <w:rPr>
          <w:rFonts w:ascii="Arial" w:hAnsi="Arial" w:cs="Arial"/>
          <w:b/>
        </w:rPr>
        <w:t>Course</w:t>
      </w:r>
    </w:p>
    <w:p w:rsidR="00E02B6A" w:rsidRPr="00A0034C" w:rsidRDefault="00EA5C35" w:rsidP="001A3B17">
      <w:pPr>
        <w:spacing w:after="0"/>
        <w:rPr>
          <w:rFonts w:ascii="Arial" w:hAnsi="Arial"/>
        </w:rPr>
      </w:pPr>
      <w:hyperlink r:id="rId8" w:history="1">
        <w:r w:rsidR="00B22342" w:rsidRPr="00A0034C">
          <w:rPr>
            <w:rStyle w:val="Hyperlink"/>
            <w:rFonts w:ascii="Arial" w:hAnsi="Arial"/>
            <w:color w:val="auto"/>
          </w:rPr>
          <w:t xml:space="preserve">Study Population and </w:t>
        </w:r>
        <w:r w:rsidR="005E576D" w:rsidRPr="00A0034C">
          <w:rPr>
            <w:rStyle w:val="Hyperlink"/>
            <w:rFonts w:ascii="Arial" w:hAnsi="Arial"/>
            <w:color w:val="auto"/>
          </w:rPr>
          <w:t xml:space="preserve">Study </w:t>
        </w:r>
        <w:bookmarkStart w:id="0" w:name="_GoBack"/>
        <w:bookmarkEnd w:id="0"/>
        <w:r w:rsidR="00B22342" w:rsidRPr="00A0034C">
          <w:rPr>
            <w:rStyle w:val="Hyperlink"/>
            <w:rFonts w:ascii="Arial" w:hAnsi="Arial"/>
            <w:color w:val="auto"/>
          </w:rPr>
          <w:t>Design in Clinical/Translational Research, Session Two</w:t>
        </w:r>
      </w:hyperlink>
    </w:p>
    <w:p w:rsidR="00F53328" w:rsidRPr="0013694E" w:rsidRDefault="00F53328" w:rsidP="001A3B17">
      <w:pPr>
        <w:spacing w:after="0"/>
        <w:rPr>
          <w:rFonts w:ascii="Arial" w:hAnsi="Arial" w:cs="Arial"/>
          <w:b/>
        </w:rPr>
      </w:pPr>
    </w:p>
    <w:p w:rsidR="00C21A1C" w:rsidRPr="00C21A1C" w:rsidRDefault="001A3B17" w:rsidP="00C21A1C">
      <w:pPr>
        <w:widowControl w:val="0"/>
        <w:autoSpaceDE w:val="0"/>
        <w:autoSpaceDN w:val="0"/>
        <w:adjustRightInd w:val="0"/>
        <w:spacing w:after="500" w:line="240" w:lineRule="auto"/>
        <w:rPr>
          <w:rFonts w:ascii="Arial" w:hAnsi="Arial" w:cs="Arial"/>
          <w:i/>
        </w:rPr>
      </w:pPr>
      <w:r w:rsidRPr="00C21A1C">
        <w:rPr>
          <w:rFonts w:ascii="Arial" w:hAnsi="Arial" w:cs="Arial"/>
        </w:rPr>
        <w:t xml:space="preserve">With: </w:t>
      </w:r>
      <w:hyperlink r:id="rId9" w:history="1">
        <w:r w:rsidR="00C21A1C" w:rsidRPr="00C21A1C">
          <w:rPr>
            <w:rStyle w:val="Hyperlink"/>
            <w:rFonts w:ascii="Arial" w:hAnsi="Arial" w:cs="Arial"/>
            <w:i/>
          </w:rPr>
          <w:t>Jonathan M. Samet</w:t>
        </w:r>
      </w:hyperlink>
      <w:r w:rsidR="00C21A1C" w:rsidRPr="00C21A1C">
        <w:rPr>
          <w:rFonts w:ascii="Arial" w:hAnsi="Arial" w:cs="Arial"/>
          <w:i/>
        </w:rPr>
        <w:t xml:space="preserve">, MD, MS, Distinguished Professor and Flora L. Thornton Chair, Department of Preventive Medicine, Keck School of Medicine of USC, Director, USC Institute for Global Health, Director of the SC CTSI Education, Career </w:t>
      </w:r>
      <w:r w:rsidR="00C21A1C">
        <w:rPr>
          <w:rFonts w:ascii="Arial" w:hAnsi="Arial" w:cs="Arial"/>
          <w:i/>
        </w:rPr>
        <w:t>Development, and Ethics program</w:t>
      </w:r>
      <w:ins w:id="1" w:author="Paul Karon" w:date="2014-09-21T14:32:00Z">
        <w:r w:rsidR="00B22342">
          <w:rPr>
            <w:rFonts w:ascii="Arial" w:hAnsi="Arial" w:cs="Arial"/>
            <w:i/>
          </w:rPr>
          <w:t>.</w:t>
        </w:r>
      </w:ins>
    </w:p>
    <w:p w:rsidR="001A3B17" w:rsidRPr="00296C9C" w:rsidRDefault="001A3B17" w:rsidP="001A3B17">
      <w:pPr>
        <w:spacing w:after="0" w:line="240" w:lineRule="auto"/>
        <w:rPr>
          <w:rFonts w:ascii="Arial" w:hAnsi="Arial" w:cs="Arial"/>
          <w:bCs/>
        </w:rPr>
      </w:pPr>
      <w:r w:rsidRPr="00296C9C">
        <w:rPr>
          <w:rFonts w:ascii="Arial" w:hAnsi="Arial" w:cs="Arial"/>
          <w:b/>
          <w:bCs/>
        </w:rPr>
        <w:t xml:space="preserve">Upcoming </w:t>
      </w:r>
      <w:r w:rsidR="00F53328">
        <w:rPr>
          <w:rFonts w:ascii="Arial" w:hAnsi="Arial" w:cs="Arial"/>
          <w:b/>
          <w:bCs/>
        </w:rPr>
        <w:t>Session</w:t>
      </w:r>
      <w:r w:rsidRPr="00296C9C">
        <w:rPr>
          <w:rFonts w:ascii="Arial" w:hAnsi="Arial" w:cs="Arial"/>
          <w:b/>
          <w:bCs/>
        </w:rPr>
        <w:t xml:space="preserve"> </w:t>
      </w:r>
    </w:p>
    <w:p w:rsidR="001A3B17" w:rsidRPr="00296C9C" w:rsidRDefault="00494598" w:rsidP="001A3B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2F1E29">
        <w:rPr>
          <w:rFonts w:ascii="Arial" w:hAnsi="Arial" w:cs="Arial"/>
        </w:rPr>
        <w:t>/a</w:t>
      </w:r>
    </w:p>
    <w:p w:rsidR="001A3B17" w:rsidRDefault="001A3B17" w:rsidP="001A3B17">
      <w:pPr>
        <w:spacing w:after="0" w:line="240" w:lineRule="auto"/>
        <w:rPr>
          <w:rFonts w:ascii="Arial" w:hAnsi="Arial" w:cs="Arial"/>
          <w:b/>
          <w:bCs/>
        </w:rPr>
      </w:pPr>
    </w:p>
    <w:p w:rsidR="001A3B17" w:rsidRPr="00296C9C" w:rsidRDefault="001A3B17" w:rsidP="001A3B17">
      <w:pPr>
        <w:spacing w:after="0" w:line="240" w:lineRule="auto"/>
        <w:rPr>
          <w:rFonts w:ascii="Arial" w:hAnsi="Arial" w:cs="Arial"/>
          <w:bCs/>
        </w:rPr>
      </w:pPr>
      <w:r w:rsidRPr="00296C9C">
        <w:rPr>
          <w:rFonts w:ascii="Arial" w:hAnsi="Arial" w:cs="Arial"/>
          <w:b/>
          <w:bCs/>
        </w:rPr>
        <w:t>Resource</w:t>
      </w:r>
      <w:r w:rsidR="00AC43A7">
        <w:rPr>
          <w:rFonts w:ascii="Arial" w:hAnsi="Arial" w:cs="Arial"/>
          <w:b/>
          <w:bCs/>
        </w:rPr>
        <w:t>s</w:t>
      </w:r>
    </w:p>
    <w:p w:rsidR="001A3B17" w:rsidRPr="00296C9C" w:rsidRDefault="00B22342" w:rsidP="001A3B17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  <w:r w:rsidR="00AC43A7">
        <w:rPr>
          <w:rFonts w:ascii="Arial" w:hAnsi="Arial" w:cs="Arial"/>
          <w:bCs/>
        </w:rPr>
        <w:t xml:space="preserve"> </w:t>
      </w:r>
      <w:r w:rsidR="001A3B17" w:rsidRPr="00296C9C">
        <w:rPr>
          <w:rFonts w:ascii="Arial" w:hAnsi="Arial" w:cs="Arial"/>
          <w:bCs/>
        </w:rPr>
        <w:t xml:space="preserve">short videos, </w:t>
      </w:r>
      <w:r w:rsidR="001A3B17">
        <w:rPr>
          <w:rFonts w:ascii="Arial" w:hAnsi="Arial" w:cs="Arial"/>
          <w:bCs/>
        </w:rPr>
        <w:t>approx.</w:t>
      </w:r>
      <w:r w:rsidR="001A3B17" w:rsidRPr="00296C9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50 min</w:t>
      </w:r>
      <w:r w:rsidR="00AC43A7">
        <w:rPr>
          <w:rFonts w:ascii="Arial" w:hAnsi="Arial" w:cs="Arial"/>
          <w:bCs/>
        </w:rPr>
        <w:t xml:space="preserve">  </w:t>
      </w:r>
    </w:p>
    <w:p w:rsidR="001A3B17" w:rsidRDefault="001A3B17" w:rsidP="00563E22">
      <w:pPr>
        <w:spacing w:after="0" w:line="240" w:lineRule="auto"/>
        <w:rPr>
          <w:rFonts w:ascii="Arial" w:hAnsi="Arial" w:cs="Arial"/>
          <w:b/>
          <w:bCs/>
        </w:rPr>
      </w:pPr>
    </w:p>
    <w:p w:rsidR="00C21A1C" w:rsidRDefault="001A3B17" w:rsidP="00563E22">
      <w:pPr>
        <w:spacing w:after="0" w:line="240" w:lineRule="auto"/>
        <w:rPr>
          <w:rFonts w:ascii="Arial" w:hAnsi="Arial" w:cs="Arial"/>
          <w:bCs/>
          <w:i/>
          <w:color w:val="0070C0"/>
          <w:sz w:val="20"/>
          <w:szCs w:val="20"/>
        </w:rPr>
      </w:pPr>
      <w:r w:rsidRPr="00BA5E32">
        <w:rPr>
          <w:rFonts w:ascii="Arial" w:hAnsi="Arial" w:cs="Arial"/>
          <w:b/>
          <w:bCs/>
        </w:rPr>
        <w:t>Filters</w:t>
      </w:r>
      <w:r w:rsidR="00C21A1C">
        <w:rPr>
          <w:rFonts w:ascii="Arial" w:hAnsi="Arial" w:cs="Arial"/>
          <w:b/>
          <w:bCs/>
          <w:color w:val="0070C0"/>
        </w:rPr>
        <w:t xml:space="preserve"> </w:t>
      </w:r>
      <w:r w:rsidR="00C21A1C" w:rsidRPr="00C21A1C">
        <w:rPr>
          <w:rFonts w:ascii="Arial" w:hAnsi="Arial" w:cs="Arial"/>
          <w:bCs/>
          <w:i/>
          <w:color w:val="0070C0"/>
          <w:sz w:val="20"/>
          <w:szCs w:val="20"/>
        </w:rPr>
        <w:t>(these will inform the library search logic</w:t>
      </w:r>
      <w:r w:rsidR="00C21A1C">
        <w:rPr>
          <w:rFonts w:ascii="Arial" w:hAnsi="Arial" w:cs="Arial"/>
          <w:bCs/>
          <w:i/>
          <w:color w:val="0070C0"/>
          <w:sz w:val="20"/>
          <w:szCs w:val="20"/>
        </w:rPr>
        <w:t>)</w:t>
      </w:r>
    </w:p>
    <w:p w:rsidR="00483EF4" w:rsidRPr="001A4007" w:rsidRDefault="00483EF4" w:rsidP="00563E22">
      <w:pPr>
        <w:spacing w:after="0" w:line="240" w:lineRule="auto"/>
        <w:rPr>
          <w:rFonts w:ascii="Arial" w:hAnsi="Arial" w:cs="Arial"/>
          <w:b/>
          <w:bCs/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A4007" w:rsidRPr="001A4007">
        <w:tc>
          <w:tcPr>
            <w:tcW w:w="2394" w:type="dxa"/>
          </w:tcPr>
          <w:p w:rsidR="008A570B" w:rsidRPr="002F1E29" w:rsidRDefault="008A570B" w:rsidP="00563E22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Who is this course for?</w:t>
            </w: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Stage of Research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 xml:space="preserve">Competencies 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Topic(s)</w:t>
            </w:r>
            <w:r w:rsidR="005F540C"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/Tags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A0034C">
        <w:tc>
          <w:tcPr>
            <w:tcW w:w="2394" w:type="dxa"/>
          </w:tcPr>
          <w:p w:rsidR="00D13F25" w:rsidRPr="00A0034C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Community Health Worker</w:t>
            </w:r>
          </w:p>
          <w:p w:rsidR="00D13F25" w:rsidRPr="00A0034C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 w:rsidP="008A570B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Clinical</w:t>
            </w:r>
          </w:p>
          <w:p w:rsidR="00D13F25" w:rsidRPr="00A0034C" w:rsidRDefault="00D13F25" w:rsidP="002F1E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Del="00AC49B4" w:rsidRDefault="00D13F25" w:rsidP="00B4036A">
            <w:pPr>
              <w:rPr>
                <w:del w:id="2" w:author="Dzekov, Jeanne" w:date="2014-09-22T14:40:00Z"/>
                <w:rFonts w:ascii="Arial" w:hAnsi="Arial" w:cs="Arial"/>
                <w:sz w:val="16"/>
                <w:szCs w:val="16"/>
              </w:rPr>
            </w:pPr>
            <w:del w:id="3" w:author="Dzekov, Jeanne" w:date="2014-09-22T14:40:00Z">
              <w:r w:rsidRPr="00A0034C" w:rsidDel="00AC49B4">
                <w:rPr>
                  <w:rFonts w:ascii="Arial" w:hAnsi="Arial" w:cs="Arial"/>
                  <w:sz w:val="16"/>
                  <w:szCs w:val="16"/>
                </w:rPr>
                <w:delText>Bioinformatics</w:delText>
              </w:r>
            </w:del>
          </w:p>
          <w:p w:rsidR="00EA5C35" w:rsidRDefault="00EA5C35" w:rsidP="00EA5C35">
            <w:pPr>
              <w:rPr>
                <w:rFonts w:ascii="Arial" w:hAnsi="Arial" w:cs="Arial"/>
                <w:b/>
                <w:bCs/>
                <w:sz w:val="16"/>
                <w:szCs w:val="16"/>
              </w:rPr>
              <w:pPrChange w:id="4" w:author="Dzekov, Jeanne" w:date="2014-09-22T14:40:00Z">
                <w:pPr>
                  <w:spacing w:after="200" w:line="276" w:lineRule="auto"/>
                  <w:ind w:left="360"/>
                </w:pPr>
              </w:pPrChange>
            </w:pPr>
          </w:p>
        </w:tc>
        <w:tc>
          <w:tcPr>
            <w:tcW w:w="2394" w:type="dxa"/>
          </w:tcPr>
          <w:p w:rsidR="00D13F25" w:rsidRPr="00A0034C" w:rsidRDefault="0010334E" w:rsidP="005F540C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Populations (Source, Study, Target populations)</w:t>
            </w:r>
          </w:p>
          <w:p w:rsidR="00D13F25" w:rsidRPr="00A0034C" w:rsidRDefault="00D13F25" w:rsidP="005F540C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A0034C">
        <w:trPr>
          <w:trHeight w:val="548"/>
        </w:trPr>
        <w:tc>
          <w:tcPr>
            <w:tcW w:w="2394" w:type="dxa"/>
          </w:tcPr>
          <w:p w:rsidR="00D13F25" w:rsidRPr="00A0034C" w:rsidRDefault="00D13F25" w:rsidP="00563E2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Research Professional</w:t>
            </w:r>
          </w:p>
        </w:tc>
        <w:tc>
          <w:tcPr>
            <w:tcW w:w="2394" w:type="dxa"/>
          </w:tcPr>
          <w:p w:rsidR="00D13F25" w:rsidRPr="00A0034C" w:rsidRDefault="00D13F25" w:rsidP="00563E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Del="00AC49B4" w:rsidRDefault="00D13F25" w:rsidP="00B4036A">
            <w:pPr>
              <w:rPr>
                <w:del w:id="5" w:author="Dzekov, Jeanne" w:date="2014-09-22T14:40:00Z"/>
                <w:rFonts w:ascii="Arial" w:hAnsi="Arial" w:cs="Arial"/>
                <w:sz w:val="16"/>
                <w:szCs w:val="16"/>
              </w:rPr>
            </w:pPr>
            <w:del w:id="6" w:author="Dzekov, Jeanne" w:date="2014-09-22T14:40:00Z">
              <w:r w:rsidRPr="00A0034C" w:rsidDel="00AC49B4">
                <w:rPr>
                  <w:rFonts w:ascii="Arial" w:hAnsi="Arial" w:cs="Arial"/>
                  <w:sz w:val="16"/>
                  <w:szCs w:val="16"/>
                </w:rPr>
                <w:delText>Community Engagement</w:delText>
              </w:r>
            </w:del>
          </w:p>
          <w:p w:rsidR="00D13F25" w:rsidRPr="00A0034C" w:rsidRDefault="00D13F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Randomization</w:t>
            </w:r>
          </w:p>
        </w:tc>
      </w:tr>
      <w:tr w:rsidR="00D13F25" w:rsidRPr="00A0034C">
        <w:tc>
          <w:tcPr>
            <w:tcW w:w="2394" w:type="dxa"/>
          </w:tcPr>
          <w:p w:rsidR="00D13F25" w:rsidRPr="00A0034C" w:rsidRDefault="0010334E" w:rsidP="0010334E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Student</w:t>
            </w:r>
          </w:p>
        </w:tc>
        <w:tc>
          <w:tcPr>
            <w:tcW w:w="2394" w:type="dxa"/>
          </w:tcPr>
          <w:p w:rsidR="00D13F25" w:rsidRPr="00A0034C" w:rsidDel="00AC49B4" w:rsidRDefault="006B4C52" w:rsidP="008A570B">
            <w:pPr>
              <w:rPr>
                <w:del w:id="7" w:author="Dzekov, Jeanne" w:date="2014-09-22T14:42:00Z"/>
                <w:rFonts w:ascii="Arial" w:hAnsi="Arial" w:cs="Arial"/>
                <w:sz w:val="16"/>
                <w:szCs w:val="16"/>
              </w:rPr>
            </w:pPr>
            <w:del w:id="8" w:author="Dzekov, Jeanne" w:date="2014-09-22T14:42:00Z">
              <w:r w:rsidRPr="00A0034C" w:rsidDel="00AC49B4">
                <w:rPr>
                  <w:rFonts w:ascii="Arial" w:hAnsi="Arial" w:cs="Arial"/>
                  <w:sz w:val="16"/>
                  <w:szCs w:val="16"/>
                </w:rPr>
                <w:delText>Community</w:delText>
              </w:r>
            </w:del>
          </w:p>
          <w:p w:rsidR="00D13F25" w:rsidRPr="00A0034C" w:rsidRDefault="00D13F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Study Design</w:t>
            </w:r>
          </w:p>
          <w:p w:rsidR="00D13F25" w:rsidRPr="00A0034C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Experimental studies</w:t>
            </w:r>
          </w:p>
        </w:tc>
      </w:tr>
      <w:tr w:rsidR="00D13F25" w:rsidRPr="00A0034C">
        <w:tc>
          <w:tcPr>
            <w:tcW w:w="2394" w:type="dxa"/>
          </w:tcPr>
          <w:p w:rsidR="00D13F25" w:rsidRPr="00A0034C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6B4C52" w:rsidP="008A570B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Outcomes</w:t>
            </w:r>
          </w:p>
          <w:p w:rsidR="00D13F25" w:rsidRPr="00A0034C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6B4C52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Research Methodology</w:t>
            </w:r>
          </w:p>
          <w:p w:rsidR="00D13F25" w:rsidRPr="00A0034C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Observational studies</w:t>
            </w:r>
          </w:p>
        </w:tc>
      </w:tr>
      <w:tr w:rsidR="00D13F25" w:rsidRPr="00A0034C">
        <w:tc>
          <w:tcPr>
            <w:tcW w:w="2394" w:type="dxa"/>
          </w:tcPr>
          <w:p w:rsidR="00D13F25" w:rsidRPr="00A0034C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  <w:p w:rsidR="00D13F25" w:rsidRPr="00A0034C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Del="00AC49B4" w:rsidRDefault="006B4C52" w:rsidP="00D92A6F">
            <w:pPr>
              <w:rPr>
                <w:del w:id="9" w:author="Dzekov, Jeanne" w:date="2014-09-22T14:42:00Z"/>
                <w:rFonts w:ascii="Arial" w:hAnsi="Arial" w:cs="Arial"/>
                <w:sz w:val="16"/>
                <w:szCs w:val="16"/>
              </w:rPr>
            </w:pPr>
            <w:del w:id="10" w:author="Dzekov, Jeanne" w:date="2014-09-22T14:42:00Z">
              <w:r w:rsidRPr="00A0034C" w:rsidDel="00AC49B4">
                <w:rPr>
                  <w:rFonts w:ascii="Arial" w:hAnsi="Arial" w:cs="Arial"/>
                  <w:sz w:val="16"/>
                  <w:szCs w:val="16"/>
                </w:rPr>
                <w:delText>Responsible Conduct of Research</w:delText>
              </w:r>
            </w:del>
          </w:p>
          <w:p w:rsidR="00D13F25" w:rsidRPr="00A0034C" w:rsidRDefault="00D13F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Cohort studies</w:t>
            </w:r>
          </w:p>
        </w:tc>
      </w:tr>
      <w:tr w:rsidR="00D13F25" w:rsidRPr="00A0034C">
        <w:tc>
          <w:tcPr>
            <w:tcW w:w="2394" w:type="dxa"/>
          </w:tcPr>
          <w:p w:rsidR="00D13F25" w:rsidRPr="00A0034C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</w:p>
          <w:p w:rsidR="00D13F25" w:rsidRPr="00A0034C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10334E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Cross-sectional studies</w:t>
            </w:r>
          </w:p>
        </w:tc>
      </w:tr>
      <w:tr w:rsidR="0010334E" w:rsidRPr="008A570B">
        <w:tc>
          <w:tcPr>
            <w:tcW w:w="2394" w:type="dxa"/>
          </w:tcPr>
          <w:p w:rsidR="0010334E" w:rsidRPr="00A0034C" w:rsidRDefault="0010334E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10334E" w:rsidRPr="00A0034C" w:rsidRDefault="0010334E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10334E" w:rsidRPr="00A0034C" w:rsidRDefault="0010334E" w:rsidP="00D92A6F">
            <w:pPr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2394" w:type="dxa"/>
          </w:tcPr>
          <w:p w:rsidR="0010334E" w:rsidRPr="00A0034C" w:rsidRDefault="0010334E" w:rsidP="00563E2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Case-control studies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</w:tbl>
    <w:p w:rsidR="008A570B" w:rsidRPr="008A570B" w:rsidRDefault="008A570B" w:rsidP="00563E22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1A3B17" w:rsidRPr="008A570B" w:rsidRDefault="001A3B17" w:rsidP="00563E22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6342EB" w:rsidRPr="008A570B" w:rsidRDefault="006342EB" w:rsidP="006342EB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1A3B17" w:rsidRPr="008A570B" w:rsidRDefault="001A3B17" w:rsidP="00563E22">
      <w:pPr>
        <w:spacing w:after="0" w:line="240" w:lineRule="auto"/>
        <w:rPr>
          <w:rFonts w:ascii="Arial" w:hAnsi="Arial" w:cs="Arial"/>
          <w:bCs/>
          <w:color w:val="0070C0"/>
          <w:sz w:val="18"/>
          <w:szCs w:val="18"/>
          <w:u w:val="single"/>
        </w:rPr>
      </w:pPr>
    </w:p>
    <w:p w:rsidR="00665058" w:rsidRPr="008A570B" w:rsidRDefault="00665058" w:rsidP="00384B09">
      <w:pPr>
        <w:spacing w:after="0" w:line="240" w:lineRule="auto"/>
        <w:rPr>
          <w:rFonts w:ascii="Arial" w:hAnsi="Arial" w:cs="Arial"/>
          <w:bCs/>
          <w:sz w:val="18"/>
          <w:szCs w:val="18"/>
        </w:rPr>
      </w:pPr>
    </w:p>
    <w:sectPr w:rsidR="00665058" w:rsidRPr="008A570B" w:rsidSect="00560CB3">
      <w:headerReference w:type="default" r:id="rId10"/>
      <w:footerReference w:type="default" r:id="rId11"/>
      <w:pgSz w:w="12240" w:h="15840"/>
      <w:pgMar w:top="1440" w:right="1440" w:bottom="1440" w:left="1440" w:gutter="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B1595" w15:done="0"/>
  <w15:commentEx w15:paraId="71DE0341" w15:done="0"/>
  <w15:commentEx w15:paraId="03EB7345" w15:done="0"/>
  <w15:commentEx w15:paraId="4BDD6C4C" w15:done="0"/>
  <w15:commentEx w15:paraId="1E8A6F24" w15:done="0"/>
  <w15:commentEx w15:paraId="0B116202" w15:done="0"/>
  <w15:commentEx w15:paraId="4068E16A" w15:done="0"/>
  <w15:commentEx w15:paraId="48520746" w15:done="0"/>
  <w15:commentEx w15:paraId="542CA5A3" w15:done="0"/>
  <w15:commentEx w15:paraId="777D8248" w15:done="0"/>
  <w15:commentEx w15:paraId="33C3DA23" w15:done="0"/>
  <w15:commentEx w15:paraId="52422CDB" w15:done="0"/>
  <w15:commentEx w15:paraId="03170981" w15:done="0"/>
  <w15:commentEx w15:paraId="0CD41639" w15:done="0"/>
  <w15:commentEx w15:paraId="06927F33" w15:done="0"/>
  <w15:commentEx w15:paraId="00F6530B" w15:done="0"/>
  <w15:commentEx w15:paraId="139A4FF0" w15:done="0"/>
  <w15:commentEx w15:paraId="553F9AF7" w15:done="0"/>
  <w15:commentEx w15:paraId="0ACF668E" w15:done="0"/>
  <w15:commentEx w15:paraId="69CCB954" w15:done="0"/>
  <w15:commentEx w15:paraId="24C5630E" w15:done="0"/>
  <w15:commentEx w15:paraId="7FB9024F" w15:done="0"/>
  <w15:commentEx w15:paraId="1C5320F7" w15:done="0"/>
  <w15:commentEx w15:paraId="4597F111" w15:done="0"/>
  <w15:commentEx w15:paraId="60FE8179" w15:done="0"/>
  <w15:commentEx w15:paraId="2FB66D50" w15:done="0"/>
  <w15:commentEx w15:paraId="162D8C7A" w15:done="0"/>
  <w15:commentEx w15:paraId="4F2430D8" w15:done="0"/>
  <w15:commentEx w15:paraId="5C5254C0" w15:done="0"/>
  <w15:commentEx w15:paraId="5B55F79A" w15:done="0"/>
  <w15:commentEx w15:paraId="77DE5975" w15:done="0"/>
  <w15:commentEx w15:paraId="1BB1765A" w15:done="0"/>
  <w15:commentEx w15:paraId="7BC571D1" w15:done="0"/>
  <w15:commentEx w15:paraId="209F3A8E" w15:done="0"/>
  <w15:commentEx w15:paraId="23851DA1" w15:done="0"/>
  <w15:commentEx w15:paraId="043ED180" w15:done="0"/>
</w15:commentsEx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873" w:rsidRDefault="006E4873" w:rsidP="00D87CFC">
      <w:pPr>
        <w:spacing w:after="0" w:line="240" w:lineRule="auto"/>
      </w:pPr>
      <w:r>
        <w:separator/>
      </w:r>
    </w:p>
  </w:endnote>
  <w:endnote w:type="continuationSeparator" w:id="0">
    <w:p w:rsidR="006E4873" w:rsidRDefault="006E4873" w:rsidP="00D8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73" w:rsidRPr="00D87CFC" w:rsidRDefault="006E4873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F243E" w:themeColor="text2" w:themeShade="80"/>
        <w:sz w:val="18"/>
        <w:szCs w:val="18"/>
      </w:rPr>
    </w:pPr>
    <w:r w:rsidRPr="00D87CFC">
      <w:rPr>
        <w:rFonts w:ascii="Arial" w:hAnsi="Arial" w:cs="Arial"/>
        <w:color w:val="C00000"/>
        <w:spacing w:val="60"/>
        <w:sz w:val="18"/>
        <w:szCs w:val="18"/>
      </w:rPr>
      <w:t>Page</w:t>
    </w:r>
    <w:r w:rsidRPr="00D87CFC">
      <w:rPr>
        <w:rFonts w:ascii="Arial" w:hAnsi="Arial" w:cs="Arial"/>
        <w:color w:val="548DD4" w:themeColor="text2" w:themeTint="99"/>
        <w:sz w:val="18"/>
        <w:szCs w:val="18"/>
      </w:rPr>
      <w:t xml:space="preserve"> </w:t>
    </w:r>
    <w:fldSimple w:instr=" PAGE   \* MERGEFORMAT ">
      <w:r w:rsidR="00357AA9" w:rsidRPr="00357AA9">
        <w:rPr>
          <w:rFonts w:ascii="Arial" w:hAnsi="Arial" w:cs="Arial"/>
          <w:noProof/>
          <w:color w:val="17365D" w:themeColor="text2" w:themeShade="BF"/>
          <w:sz w:val="18"/>
          <w:szCs w:val="18"/>
        </w:rPr>
        <w:t>1</w:t>
      </w:r>
    </w:fldSimple>
    <w:r w:rsidRPr="00D87CFC">
      <w:rPr>
        <w:rFonts w:ascii="Arial" w:hAnsi="Arial" w:cs="Arial"/>
        <w:color w:val="17365D" w:themeColor="text2" w:themeShade="BF"/>
        <w:sz w:val="18"/>
        <w:szCs w:val="18"/>
      </w:rPr>
      <w:t xml:space="preserve"> | </w:t>
    </w:r>
    <w:fldSimple w:instr=" NUMPAGES  \* Arabic  \* MERGEFORMAT ">
      <w:r w:rsidR="00357AA9" w:rsidRPr="00357AA9">
        <w:rPr>
          <w:rFonts w:ascii="Arial" w:hAnsi="Arial" w:cs="Arial"/>
          <w:noProof/>
          <w:color w:val="17365D" w:themeColor="text2" w:themeShade="BF"/>
          <w:sz w:val="18"/>
          <w:szCs w:val="18"/>
        </w:rPr>
        <w:t>1</w:t>
      </w:r>
    </w:fldSimple>
  </w:p>
  <w:p w:rsidR="006E4873" w:rsidRDefault="006E487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873" w:rsidRDefault="006E4873" w:rsidP="00D87CFC">
      <w:pPr>
        <w:spacing w:after="0" w:line="240" w:lineRule="auto"/>
      </w:pPr>
      <w:r>
        <w:separator/>
      </w:r>
    </w:p>
  </w:footnote>
  <w:footnote w:type="continuationSeparator" w:id="0">
    <w:p w:rsidR="006E4873" w:rsidRDefault="006E4873" w:rsidP="00D8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73" w:rsidRPr="00296C9C" w:rsidRDefault="006E4873">
    <w:pPr>
      <w:pStyle w:val="Header"/>
    </w:pPr>
    <w:r w:rsidRPr="00296C9C">
      <w:rPr>
        <w:rFonts w:ascii="Arial" w:hAnsi="Arial" w:cs="Arial"/>
        <w:sz w:val="24"/>
        <w:szCs w:val="24"/>
      </w:rPr>
      <w:t>CONTENT - ECDE Library page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D79"/>
    <w:multiLevelType w:val="hybridMultilevel"/>
    <w:tmpl w:val="3BE6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A7DAA"/>
    <w:multiLevelType w:val="hybridMultilevel"/>
    <w:tmpl w:val="588E9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036FF"/>
    <w:multiLevelType w:val="hybridMultilevel"/>
    <w:tmpl w:val="30D84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B44FB"/>
    <w:multiLevelType w:val="hybridMultilevel"/>
    <w:tmpl w:val="0730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78BD"/>
    <w:multiLevelType w:val="hybridMultilevel"/>
    <w:tmpl w:val="6E509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lvia da Costa">
    <w15:presenceInfo w15:providerId="AD" w15:userId="S-1-5-21-1043330529-4117770420-3523784062-454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B77C8"/>
    <w:rsid w:val="00002C2C"/>
    <w:rsid w:val="00013F8E"/>
    <w:rsid w:val="00014FDE"/>
    <w:rsid w:val="0002068A"/>
    <w:rsid w:val="00022A2E"/>
    <w:rsid w:val="00032004"/>
    <w:rsid w:val="00035FC7"/>
    <w:rsid w:val="00042C78"/>
    <w:rsid w:val="00045554"/>
    <w:rsid w:val="00053FE2"/>
    <w:rsid w:val="000A4C98"/>
    <w:rsid w:val="000B7125"/>
    <w:rsid w:val="000B77C8"/>
    <w:rsid w:val="000D4D20"/>
    <w:rsid w:val="000E33D7"/>
    <w:rsid w:val="000F3D23"/>
    <w:rsid w:val="0010334E"/>
    <w:rsid w:val="00104D07"/>
    <w:rsid w:val="00122B4E"/>
    <w:rsid w:val="00135151"/>
    <w:rsid w:val="0013694E"/>
    <w:rsid w:val="00142C68"/>
    <w:rsid w:val="00164028"/>
    <w:rsid w:val="00167B68"/>
    <w:rsid w:val="001712E1"/>
    <w:rsid w:val="001A3B17"/>
    <w:rsid w:val="001A4007"/>
    <w:rsid w:val="001B68C6"/>
    <w:rsid w:val="001D58F6"/>
    <w:rsid w:val="00223284"/>
    <w:rsid w:val="00231BD3"/>
    <w:rsid w:val="00235E79"/>
    <w:rsid w:val="0024140C"/>
    <w:rsid w:val="00256A84"/>
    <w:rsid w:val="0026385A"/>
    <w:rsid w:val="002719B2"/>
    <w:rsid w:val="002738F4"/>
    <w:rsid w:val="00273AF9"/>
    <w:rsid w:val="002846F8"/>
    <w:rsid w:val="002873D0"/>
    <w:rsid w:val="00296C9C"/>
    <w:rsid w:val="002B47DC"/>
    <w:rsid w:val="002C0584"/>
    <w:rsid w:val="002C6830"/>
    <w:rsid w:val="002E25B6"/>
    <w:rsid w:val="002F0167"/>
    <w:rsid w:val="002F1E29"/>
    <w:rsid w:val="00322F53"/>
    <w:rsid w:val="00345CEE"/>
    <w:rsid w:val="00350F1B"/>
    <w:rsid w:val="00357AA9"/>
    <w:rsid w:val="00357F62"/>
    <w:rsid w:val="00384B09"/>
    <w:rsid w:val="0038597E"/>
    <w:rsid w:val="003A5F84"/>
    <w:rsid w:val="003E30D2"/>
    <w:rsid w:val="00400408"/>
    <w:rsid w:val="00427E7E"/>
    <w:rsid w:val="00440A56"/>
    <w:rsid w:val="004450D3"/>
    <w:rsid w:val="0045280A"/>
    <w:rsid w:val="00455C99"/>
    <w:rsid w:val="00472725"/>
    <w:rsid w:val="00477790"/>
    <w:rsid w:val="0048143D"/>
    <w:rsid w:val="00483EF4"/>
    <w:rsid w:val="00494598"/>
    <w:rsid w:val="004970A4"/>
    <w:rsid w:val="004A69AC"/>
    <w:rsid w:val="004D28E2"/>
    <w:rsid w:val="004D4798"/>
    <w:rsid w:val="00517B2A"/>
    <w:rsid w:val="00520D99"/>
    <w:rsid w:val="00522923"/>
    <w:rsid w:val="00557047"/>
    <w:rsid w:val="00560CB3"/>
    <w:rsid w:val="00563E22"/>
    <w:rsid w:val="005834A0"/>
    <w:rsid w:val="00591BA9"/>
    <w:rsid w:val="005A170E"/>
    <w:rsid w:val="005B353A"/>
    <w:rsid w:val="005C5837"/>
    <w:rsid w:val="005C5E37"/>
    <w:rsid w:val="005E1C21"/>
    <w:rsid w:val="005E576D"/>
    <w:rsid w:val="005F1685"/>
    <w:rsid w:val="005F2FF3"/>
    <w:rsid w:val="005F540C"/>
    <w:rsid w:val="00625480"/>
    <w:rsid w:val="00626EA2"/>
    <w:rsid w:val="006342EB"/>
    <w:rsid w:val="006603AC"/>
    <w:rsid w:val="00665058"/>
    <w:rsid w:val="00673A21"/>
    <w:rsid w:val="006A3D67"/>
    <w:rsid w:val="006B4C52"/>
    <w:rsid w:val="006D0443"/>
    <w:rsid w:val="006D4A75"/>
    <w:rsid w:val="006E334C"/>
    <w:rsid w:val="006E4873"/>
    <w:rsid w:val="006E5B73"/>
    <w:rsid w:val="00730D06"/>
    <w:rsid w:val="007514C4"/>
    <w:rsid w:val="00773FC6"/>
    <w:rsid w:val="00787893"/>
    <w:rsid w:val="007D3516"/>
    <w:rsid w:val="007D3B59"/>
    <w:rsid w:val="007E2085"/>
    <w:rsid w:val="007F2B93"/>
    <w:rsid w:val="007F2FBE"/>
    <w:rsid w:val="007F69DE"/>
    <w:rsid w:val="00801FCB"/>
    <w:rsid w:val="00812CDE"/>
    <w:rsid w:val="00820117"/>
    <w:rsid w:val="00892982"/>
    <w:rsid w:val="008A570B"/>
    <w:rsid w:val="008D2564"/>
    <w:rsid w:val="008E61D3"/>
    <w:rsid w:val="009003B7"/>
    <w:rsid w:val="009719C1"/>
    <w:rsid w:val="00977977"/>
    <w:rsid w:val="00982AF4"/>
    <w:rsid w:val="009B596E"/>
    <w:rsid w:val="009B7579"/>
    <w:rsid w:val="009C4149"/>
    <w:rsid w:val="009E730F"/>
    <w:rsid w:val="00A0034C"/>
    <w:rsid w:val="00A02AD1"/>
    <w:rsid w:val="00A06717"/>
    <w:rsid w:val="00A1454E"/>
    <w:rsid w:val="00A177A1"/>
    <w:rsid w:val="00A722F3"/>
    <w:rsid w:val="00A749E0"/>
    <w:rsid w:val="00A80407"/>
    <w:rsid w:val="00AC43A7"/>
    <w:rsid w:val="00AC49B4"/>
    <w:rsid w:val="00AE3FA2"/>
    <w:rsid w:val="00AF3229"/>
    <w:rsid w:val="00B10456"/>
    <w:rsid w:val="00B22342"/>
    <w:rsid w:val="00B43A40"/>
    <w:rsid w:val="00B83CDC"/>
    <w:rsid w:val="00B97E71"/>
    <w:rsid w:val="00BA5E32"/>
    <w:rsid w:val="00BC1509"/>
    <w:rsid w:val="00BD6061"/>
    <w:rsid w:val="00BF2547"/>
    <w:rsid w:val="00C20C88"/>
    <w:rsid w:val="00C21A1C"/>
    <w:rsid w:val="00C26C90"/>
    <w:rsid w:val="00C73EA7"/>
    <w:rsid w:val="00C8648F"/>
    <w:rsid w:val="00CA34D2"/>
    <w:rsid w:val="00CC5942"/>
    <w:rsid w:val="00CC5CD2"/>
    <w:rsid w:val="00CD6B9A"/>
    <w:rsid w:val="00CE77E1"/>
    <w:rsid w:val="00D13F25"/>
    <w:rsid w:val="00D222E5"/>
    <w:rsid w:val="00D34469"/>
    <w:rsid w:val="00D53810"/>
    <w:rsid w:val="00D73CFB"/>
    <w:rsid w:val="00D8107F"/>
    <w:rsid w:val="00D81275"/>
    <w:rsid w:val="00D87CFC"/>
    <w:rsid w:val="00D92253"/>
    <w:rsid w:val="00DA5BDE"/>
    <w:rsid w:val="00DC77ED"/>
    <w:rsid w:val="00DE6149"/>
    <w:rsid w:val="00E02B6A"/>
    <w:rsid w:val="00E121BB"/>
    <w:rsid w:val="00E21DF0"/>
    <w:rsid w:val="00E32B8E"/>
    <w:rsid w:val="00E360F7"/>
    <w:rsid w:val="00E46297"/>
    <w:rsid w:val="00E46C51"/>
    <w:rsid w:val="00E6237E"/>
    <w:rsid w:val="00E628E7"/>
    <w:rsid w:val="00E6498D"/>
    <w:rsid w:val="00E741FD"/>
    <w:rsid w:val="00EA4759"/>
    <w:rsid w:val="00EA5C35"/>
    <w:rsid w:val="00EC159B"/>
    <w:rsid w:val="00ED1319"/>
    <w:rsid w:val="00EE58DE"/>
    <w:rsid w:val="00EE61F4"/>
    <w:rsid w:val="00EF1DDE"/>
    <w:rsid w:val="00F11081"/>
    <w:rsid w:val="00F236C4"/>
    <w:rsid w:val="00F36DAA"/>
    <w:rsid w:val="00F53328"/>
    <w:rsid w:val="00F5378B"/>
    <w:rsid w:val="00FD017E"/>
    <w:rsid w:val="00FE0EA9"/>
    <w:rsid w:val="00FE78EF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B43A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58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7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C"/>
  </w:style>
  <w:style w:type="paragraph" w:styleId="Footer">
    <w:name w:val="footer"/>
    <w:basedOn w:val="Normal"/>
    <w:link w:val="Foot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C"/>
  </w:style>
  <w:style w:type="paragraph" w:styleId="ListParagraph">
    <w:name w:val="List Paragraph"/>
    <w:basedOn w:val="Normal"/>
    <w:uiPriority w:val="34"/>
    <w:qFormat/>
    <w:rsid w:val="00235E79"/>
    <w:pPr>
      <w:ind w:left="720"/>
      <w:contextualSpacing/>
    </w:pPr>
  </w:style>
  <w:style w:type="table" w:styleId="TableGrid">
    <w:name w:val="Table Grid"/>
    <w:basedOn w:val="TableNormal"/>
    <w:uiPriority w:val="59"/>
    <w:rsid w:val="008A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58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7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C"/>
  </w:style>
  <w:style w:type="paragraph" w:styleId="Footer">
    <w:name w:val="footer"/>
    <w:basedOn w:val="Normal"/>
    <w:link w:val="Foot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C"/>
  </w:style>
  <w:style w:type="paragraph" w:styleId="ListParagraph">
    <w:name w:val="List Paragraph"/>
    <w:basedOn w:val="Normal"/>
    <w:uiPriority w:val="34"/>
    <w:qFormat/>
    <w:rsid w:val="00235E79"/>
    <w:pPr>
      <w:ind w:left="720"/>
      <w:contextualSpacing/>
    </w:pPr>
  </w:style>
  <w:style w:type="table" w:styleId="TableGrid">
    <w:name w:val="Table Grid"/>
    <w:basedOn w:val="TableNormal"/>
    <w:uiPriority w:val="59"/>
    <w:rsid w:val="008A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21" Type="http://schemas.microsoft.com/office/2011/relationships/commentsExtended" Target="commentsExtended.xml"/><Relationship Id="rId22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pro.com/scctsiecde/sc-ctsi-short-course-2014-session-2" TargetMode="External"/><Relationship Id="rId9" Type="http://schemas.openxmlformats.org/officeDocument/2006/relationships/hyperlink" Target="http://profiles.sc-ctsi.org/jonathan.samet" TargetMode="External"/><Relationship Id="rId23" Type="http://schemas.microsoft.com/office/2007/relationships/stylesWithEffects" Target="stylesWithEffec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BF72-65C5-094D-9E8C-0C1E602E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904</Characters>
  <Application>Microsoft Macintosh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Health Science IT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Reuter, Katja</dc:creator>
  <cp:lastModifiedBy>Paul Karon</cp:lastModifiedBy>
  <cp:revision>2</cp:revision>
  <cp:lastPrinted>2014-08-14T02:07:00Z</cp:lastPrinted>
  <dcterms:created xsi:type="dcterms:W3CDTF">2014-09-22T22:27:00Z</dcterms:created>
  <dcterms:modified xsi:type="dcterms:W3CDTF">2014-09-22T22:27:00Z</dcterms:modified>
</cp:coreProperties>
</file>